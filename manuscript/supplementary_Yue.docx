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9F25F" w14:textId="77777777" w:rsidR="00C02AB8" w:rsidRPr="008E1E9B" w:rsidRDefault="00C02AB8" w:rsidP="00C02AB8">
      <w:pPr>
        <w:rPr>
          <w:rFonts w:ascii="Times New Roman" w:hAnsi="Times New Roman" w:cs="Times New Roman"/>
          <w:sz w:val="20"/>
          <w:szCs w:val="20"/>
        </w:rPr>
      </w:pPr>
      <w:r w:rsidRPr="00785F38">
        <w:rPr>
          <w:rFonts w:ascii="Times New Roman" w:hAnsi="Times New Roman" w:cs="Times New Roman"/>
          <w:b/>
          <w:sz w:val="20"/>
          <w:szCs w:val="20"/>
          <w:lang w:val="en-AU"/>
        </w:rPr>
        <w:t>Table 1</w:t>
      </w:r>
      <w:r w:rsidR="00C53212">
        <w:rPr>
          <w:rFonts w:ascii="Times New Roman" w:hAnsi="Times New Roman" w:cs="Times New Roman"/>
          <w:b/>
          <w:sz w:val="20"/>
          <w:szCs w:val="20"/>
          <w:lang w:val="en-AU"/>
        </w:rPr>
        <w:t>.</w:t>
      </w:r>
      <w:r>
        <w:rPr>
          <w:rFonts w:ascii="Times New Roman" w:hAnsi="Times New Roman" w:cs="Times New Roman"/>
          <w:sz w:val="20"/>
          <w:szCs w:val="20"/>
          <w:lang w:val="en-AU"/>
        </w:rPr>
        <w:t xml:space="preserve"> </w:t>
      </w:r>
      <w:r w:rsidRPr="00786777">
        <w:rPr>
          <w:rFonts w:ascii="Times New Roman" w:hAnsi="Times New Roman" w:cs="Times New Roman"/>
          <w:sz w:val="20"/>
          <w:szCs w:val="20"/>
          <w:lang w:val="en-AU"/>
        </w:rPr>
        <w:t>Scan</w:t>
      </w:r>
      <w:r>
        <w:rPr>
          <w:rFonts w:ascii="Times New Roman" w:hAnsi="Times New Roman" w:cs="Times New Roman"/>
          <w:sz w:val="20"/>
          <w:szCs w:val="20"/>
          <w:lang w:val="en-AU"/>
        </w:rPr>
        <w:t>ning</w:t>
      </w:r>
      <w:r w:rsidRPr="00786777">
        <w:rPr>
          <w:rFonts w:ascii="Times New Roman" w:hAnsi="Times New Roman" w:cs="Times New Roman"/>
          <w:sz w:val="20"/>
          <w:szCs w:val="20"/>
          <w:lang w:val="en-AU"/>
        </w:rPr>
        <w:t xml:space="preserve"> sequences</w:t>
      </w:r>
      <w:r>
        <w:rPr>
          <w:rFonts w:ascii="Times New Roman" w:hAnsi="Times New Roman" w:cs="Times New Roman"/>
          <w:sz w:val="20"/>
          <w:szCs w:val="20"/>
          <w:lang w:val="en-AU"/>
        </w:rPr>
        <w:t xml:space="preserve"> and parameters</w:t>
      </w:r>
      <w:r w:rsidRPr="00786777">
        <w:rPr>
          <w:rFonts w:ascii="Times New Roman" w:hAnsi="Times New Roman" w:cs="Times New Roman"/>
          <w:sz w:val="20"/>
          <w:szCs w:val="20"/>
          <w:lang w:val="en-AU"/>
        </w:rPr>
        <w:t xml:space="preserve"> used at each center</w:t>
      </w:r>
      <w:r>
        <w:rPr>
          <w:rFonts w:ascii="Times New Roman" w:hAnsi="Times New Roman" w:cs="Times New Roman"/>
          <w:sz w:val="20"/>
          <w:szCs w:val="20"/>
          <w:lang w:val="en-AU"/>
        </w:rPr>
        <w:t>.</w:t>
      </w:r>
    </w:p>
    <w:p w14:paraId="0993F5B7" w14:textId="77777777" w:rsidR="008E1E9B" w:rsidRPr="00C02AB8" w:rsidRDefault="008E1E9B" w:rsidP="008E1E9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pPr w:leftFromText="180" w:rightFromText="180" w:vertAnchor="page" w:horzAnchor="margin" w:tblpY="2025"/>
        <w:tblW w:w="0" w:type="auto"/>
        <w:tblLook w:val="04A0" w:firstRow="1" w:lastRow="0" w:firstColumn="1" w:lastColumn="0" w:noHBand="0" w:noVBand="1"/>
      </w:tblPr>
      <w:tblGrid>
        <w:gridCol w:w="1269"/>
        <w:gridCol w:w="1202"/>
        <w:gridCol w:w="1605"/>
        <w:gridCol w:w="1037"/>
        <w:gridCol w:w="1061"/>
        <w:gridCol w:w="1061"/>
        <w:gridCol w:w="1061"/>
      </w:tblGrid>
      <w:tr w:rsidR="00C02AB8" w14:paraId="3FFBF841" w14:textId="77777777" w:rsidTr="008E0783">
        <w:tc>
          <w:tcPr>
            <w:tcW w:w="0" w:type="auto"/>
          </w:tcPr>
          <w:p w14:paraId="0C4620BC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14:paraId="7962890F" w14:textId="77777777" w:rsidR="00C02AB8" w:rsidRDefault="00C02AB8" w:rsidP="008E0783">
            <w:pPr>
              <w:outlineLvl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Center</w:t>
            </w:r>
          </w:p>
        </w:tc>
        <w:tc>
          <w:tcPr>
            <w:tcW w:w="0" w:type="auto"/>
          </w:tcPr>
          <w:p w14:paraId="54311090" w14:textId="77777777" w:rsidR="00C02AB8" w:rsidRPr="0039146A" w:rsidRDefault="00C02AB8" w:rsidP="008E0783">
            <w:pPr>
              <w:outlineLvl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39146A">
              <w:rPr>
                <w:rFonts w:ascii="Times New Roman" w:hAnsi="Times New Roman" w:cs="Times New Roman"/>
                <w:sz w:val="20"/>
                <w:szCs w:val="20"/>
              </w:rPr>
              <w:t>PKUH6</w:t>
            </w:r>
            <w:r w:rsidRPr="0039146A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/HLG/XJ</w:t>
            </w:r>
          </w:p>
        </w:tc>
        <w:tc>
          <w:tcPr>
            <w:tcW w:w="0" w:type="auto"/>
          </w:tcPr>
          <w:p w14:paraId="795557EC" w14:textId="77777777" w:rsidR="00C02AB8" w:rsidRDefault="00C02AB8" w:rsidP="008E0783">
            <w:pPr>
              <w:outlineLvl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HM</w:t>
            </w:r>
            <w:r w:rsidRPr="00786777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S</w:t>
            </w:r>
          </w:p>
        </w:tc>
        <w:tc>
          <w:tcPr>
            <w:tcW w:w="0" w:type="auto"/>
          </w:tcPr>
          <w:p w14:paraId="5A1B035A" w14:textId="77777777" w:rsidR="00C02AB8" w:rsidRPr="00786777" w:rsidRDefault="00C02AB8" w:rsidP="008E0783">
            <w:pPr>
              <w:outlineLvl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HM</w:t>
            </w:r>
            <w:r w:rsidRPr="00786777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G</w:t>
            </w:r>
          </w:p>
        </w:tc>
        <w:tc>
          <w:tcPr>
            <w:tcW w:w="0" w:type="auto"/>
          </w:tcPr>
          <w:p w14:paraId="595C6F08" w14:textId="77777777" w:rsidR="00C02AB8" w:rsidRDefault="00C02AB8" w:rsidP="008E0783">
            <w:pPr>
              <w:outlineLvl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RWU</w:t>
            </w:r>
          </w:p>
        </w:tc>
        <w:tc>
          <w:tcPr>
            <w:tcW w:w="0" w:type="auto"/>
          </w:tcPr>
          <w:p w14:paraId="4A1C6FDB" w14:textId="77777777" w:rsidR="00C02AB8" w:rsidRDefault="00C02AB8" w:rsidP="008E0783">
            <w:pPr>
              <w:outlineLvl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786777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ZMD</w:t>
            </w:r>
          </w:p>
        </w:tc>
      </w:tr>
      <w:tr w:rsidR="00C02AB8" w14:paraId="47E03727" w14:textId="77777777" w:rsidTr="008E0783">
        <w:tc>
          <w:tcPr>
            <w:tcW w:w="0" w:type="auto"/>
            <w:vMerge w:val="restart"/>
          </w:tcPr>
          <w:p w14:paraId="406FAB55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786777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MRI scanner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type</w:t>
            </w:r>
          </w:p>
        </w:tc>
        <w:tc>
          <w:tcPr>
            <w:tcW w:w="0" w:type="auto"/>
          </w:tcPr>
          <w:p w14:paraId="170CADEE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Vendor</w:t>
            </w:r>
          </w:p>
        </w:tc>
        <w:tc>
          <w:tcPr>
            <w:tcW w:w="0" w:type="auto"/>
          </w:tcPr>
          <w:p w14:paraId="5C7932F7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Siemens</w:t>
            </w:r>
          </w:p>
        </w:tc>
        <w:tc>
          <w:tcPr>
            <w:tcW w:w="0" w:type="auto"/>
          </w:tcPr>
          <w:p w14:paraId="30A50DB7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Siemens</w:t>
            </w:r>
          </w:p>
        </w:tc>
        <w:tc>
          <w:tcPr>
            <w:tcW w:w="0" w:type="auto"/>
          </w:tcPr>
          <w:p w14:paraId="470BF31B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General Electric</w:t>
            </w:r>
          </w:p>
        </w:tc>
        <w:tc>
          <w:tcPr>
            <w:tcW w:w="0" w:type="auto"/>
          </w:tcPr>
          <w:p w14:paraId="307A338B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General Electric</w:t>
            </w:r>
          </w:p>
        </w:tc>
        <w:tc>
          <w:tcPr>
            <w:tcW w:w="0" w:type="auto"/>
          </w:tcPr>
          <w:p w14:paraId="5B182214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General Electric</w:t>
            </w:r>
          </w:p>
        </w:tc>
      </w:tr>
      <w:tr w:rsidR="00C02AB8" w14:paraId="49240CCD" w14:textId="77777777" w:rsidTr="008E0783">
        <w:tc>
          <w:tcPr>
            <w:tcW w:w="0" w:type="auto"/>
            <w:vMerge/>
          </w:tcPr>
          <w:p w14:paraId="7FB09D7E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14:paraId="3596F22B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Model</w:t>
            </w:r>
          </w:p>
        </w:tc>
        <w:tc>
          <w:tcPr>
            <w:tcW w:w="0" w:type="auto"/>
          </w:tcPr>
          <w:p w14:paraId="7AD53E26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TrioTim 3T</w:t>
            </w:r>
          </w:p>
        </w:tc>
        <w:tc>
          <w:tcPr>
            <w:tcW w:w="0" w:type="auto"/>
          </w:tcPr>
          <w:p w14:paraId="61BE3289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Verio 3T</w:t>
            </w:r>
          </w:p>
        </w:tc>
        <w:tc>
          <w:tcPr>
            <w:tcW w:w="0" w:type="auto"/>
          </w:tcPr>
          <w:p w14:paraId="58A59FFD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Signa HDx 3T</w:t>
            </w:r>
          </w:p>
        </w:tc>
        <w:tc>
          <w:tcPr>
            <w:tcW w:w="0" w:type="auto"/>
          </w:tcPr>
          <w:p w14:paraId="64F78E2A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Signa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HDxt 3T</w:t>
            </w:r>
          </w:p>
        </w:tc>
        <w:tc>
          <w:tcPr>
            <w:tcW w:w="0" w:type="auto"/>
          </w:tcPr>
          <w:p w14:paraId="0815D89F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Signa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HDxt 3T</w:t>
            </w:r>
          </w:p>
        </w:tc>
      </w:tr>
      <w:tr w:rsidR="00C02AB8" w14:paraId="2FDA62C5" w14:textId="77777777" w:rsidTr="008E0783">
        <w:tc>
          <w:tcPr>
            <w:tcW w:w="0" w:type="auto"/>
            <w:vMerge w:val="restart"/>
          </w:tcPr>
          <w:p w14:paraId="070BE16E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MRI </w:t>
            </w:r>
            <w:r w:rsidRPr="00786777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scan sequence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 xml:space="preserve">and </w:t>
            </w:r>
            <w:r w:rsidRPr="00786777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parameters</w:t>
            </w:r>
          </w:p>
        </w:tc>
        <w:tc>
          <w:tcPr>
            <w:tcW w:w="0" w:type="auto"/>
          </w:tcPr>
          <w:p w14:paraId="6DD3DAFA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Sequence </w:t>
            </w:r>
          </w:p>
        </w:tc>
        <w:tc>
          <w:tcPr>
            <w:tcW w:w="0" w:type="auto"/>
          </w:tcPr>
          <w:p w14:paraId="7384947D" w14:textId="77777777" w:rsidR="00C02AB8" w:rsidRPr="00FC615B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BOLD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fMRI</w:t>
            </w:r>
          </w:p>
        </w:tc>
        <w:tc>
          <w:tcPr>
            <w:tcW w:w="0" w:type="auto"/>
          </w:tcPr>
          <w:p w14:paraId="4041805D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BOLD fMRI</w:t>
            </w:r>
          </w:p>
        </w:tc>
        <w:tc>
          <w:tcPr>
            <w:tcW w:w="0" w:type="auto"/>
          </w:tcPr>
          <w:p w14:paraId="2BE63A7D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BOLD fMRI</w:t>
            </w:r>
          </w:p>
        </w:tc>
        <w:tc>
          <w:tcPr>
            <w:tcW w:w="0" w:type="auto"/>
          </w:tcPr>
          <w:p w14:paraId="3A5EAAEC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BOLD fMRI</w:t>
            </w:r>
          </w:p>
        </w:tc>
        <w:tc>
          <w:tcPr>
            <w:tcW w:w="0" w:type="auto"/>
          </w:tcPr>
          <w:p w14:paraId="5CCFED95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BOLD fMRI</w:t>
            </w:r>
          </w:p>
        </w:tc>
      </w:tr>
      <w:tr w:rsidR="00C02AB8" w14:paraId="350BAD63" w14:textId="77777777" w:rsidTr="008E0783">
        <w:tc>
          <w:tcPr>
            <w:tcW w:w="0" w:type="auto"/>
            <w:vMerge/>
          </w:tcPr>
          <w:p w14:paraId="680BD9C9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14:paraId="29AED308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TR (ms)</w:t>
            </w:r>
          </w:p>
        </w:tc>
        <w:tc>
          <w:tcPr>
            <w:tcW w:w="0" w:type="auto"/>
          </w:tcPr>
          <w:p w14:paraId="32E299AC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2000</w:t>
            </w:r>
          </w:p>
        </w:tc>
        <w:tc>
          <w:tcPr>
            <w:tcW w:w="0" w:type="auto"/>
          </w:tcPr>
          <w:p w14:paraId="3A2E2511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2000</w:t>
            </w:r>
          </w:p>
        </w:tc>
        <w:tc>
          <w:tcPr>
            <w:tcW w:w="0" w:type="auto"/>
          </w:tcPr>
          <w:p w14:paraId="1750BEE4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2000</w:t>
            </w:r>
          </w:p>
        </w:tc>
        <w:tc>
          <w:tcPr>
            <w:tcW w:w="0" w:type="auto"/>
          </w:tcPr>
          <w:p w14:paraId="0FB7EFC5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2000</w:t>
            </w:r>
          </w:p>
        </w:tc>
        <w:tc>
          <w:tcPr>
            <w:tcW w:w="0" w:type="auto"/>
          </w:tcPr>
          <w:p w14:paraId="1E762239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2000</w:t>
            </w:r>
          </w:p>
        </w:tc>
      </w:tr>
      <w:tr w:rsidR="00C02AB8" w14:paraId="090C94AA" w14:textId="77777777" w:rsidTr="008E0783">
        <w:tc>
          <w:tcPr>
            <w:tcW w:w="0" w:type="auto"/>
            <w:vMerge/>
          </w:tcPr>
          <w:p w14:paraId="1C079026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14:paraId="6931CBD5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TE (ms)</w:t>
            </w:r>
          </w:p>
        </w:tc>
        <w:tc>
          <w:tcPr>
            <w:tcW w:w="0" w:type="auto"/>
          </w:tcPr>
          <w:p w14:paraId="366595E7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30</w:t>
            </w:r>
          </w:p>
        </w:tc>
        <w:tc>
          <w:tcPr>
            <w:tcW w:w="0" w:type="auto"/>
          </w:tcPr>
          <w:p w14:paraId="72348B7E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30</w:t>
            </w:r>
          </w:p>
        </w:tc>
        <w:tc>
          <w:tcPr>
            <w:tcW w:w="0" w:type="auto"/>
          </w:tcPr>
          <w:p w14:paraId="64D8530A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30</w:t>
            </w:r>
          </w:p>
        </w:tc>
        <w:tc>
          <w:tcPr>
            <w:tcW w:w="0" w:type="auto"/>
          </w:tcPr>
          <w:p w14:paraId="59F6809F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30</w:t>
            </w:r>
          </w:p>
        </w:tc>
        <w:tc>
          <w:tcPr>
            <w:tcW w:w="0" w:type="auto"/>
          </w:tcPr>
          <w:p w14:paraId="60B1335E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30</w:t>
            </w:r>
          </w:p>
        </w:tc>
      </w:tr>
      <w:tr w:rsidR="00C02AB8" w14:paraId="53EF94FA" w14:textId="77777777" w:rsidTr="008E0783">
        <w:tc>
          <w:tcPr>
            <w:tcW w:w="0" w:type="auto"/>
            <w:vMerge/>
          </w:tcPr>
          <w:p w14:paraId="42AFE65E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14:paraId="71258F38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Scan time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(s)</w:t>
            </w:r>
          </w:p>
        </w:tc>
        <w:tc>
          <w:tcPr>
            <w:tcW w:w="0" w:type="auto"/>
          </w:tcPr>
          <w:p w14:paraId="48F446D6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480</w:t>
            </w:r>
          </w:p>
        </w:tc>
        <w:tc>
          <w:tcPr>
            <w:tcW w:w="0" w:type="auto"/>
          </w:tcPr>
          <w:p w14:paraId="5E4E645F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480</w:t>
            </w:r>
          </w:p>
        </w:tc>
        <w:tc>
          <w:tcPr>
            <w:tcW w:w="0" w:type="auto"/>
          </w:tcPr>
          <w:p w14:paraId="006D682F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480</w:t>
            </w:r>
          </w:p>
        </w:tc>
        <w:tc>
          <w:tcPr>
            <w:tcW w:w="0" w:type="auto"/>
          </w:tcPr>
          <w:p w14:paraId="0042741F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480</w:t>
            </w:r>
          </w:p>
        </w:tc>
        <w:tc>
          <w:tcPr>
            <w:tcW w:w="0" w:type="auto"/>
          </w:tcPr>
          <w:p w14:paraId="106D80B7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360</w:t>
            </w:r>
          </w:p>
        </w:tc>
      </w:tr>
      <w:tr w:rsidR="00C02AB8" w14:paraId="4480F26B" w14:textId="77777777" w:rsidTr="008E0783">
        <w:tc>
          <w:tcPr>
            <w:tcW w:w="0" w:type="auto"/>
            <w:vMerge/>
          </w:tcPr>
          <w:p w14:paraId="29331A81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14:paraId="288C9EFB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 xml:space="preserve">Number of 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S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lices</w:t>
            </w:r>
          </w:p>
        </w:tc>
        <w:tc>
          <w:tcPr>
            <w:tcW w:w="0" w:type="auto"/>
          </w:tcPr>
          <w:p w14:paraId="35BBCE0A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33</w:t>
            </w:r>
          </w:p>
        </w:tc>
        <w:tc>
          <w:tcPr>
            <w:tcW w:w="0" w:type="auto"/>
          </w:tcPr>
          <w:p w14:paraId="00DC1AB9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33</w:t>
            </w:r>
          </w:p>
        </w:tc>
        <w:tc>
          <w:tcPr>
            <w:tcW w:w="0" w:type="auto"/>
          </w:tcPr>
          <w:p w14:paraId="16F9CA74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33</w:t>
            </w:r>
          </w:p>
        </w:tc>
        <w:tc>
          <w:tcPr>
            <w:tcW w:w="0" w:type="auto"/>
          </w:tcPr>
          <w:p w14:paraId="07D8942B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33</w:t>
            </w:r>
          </w:p>
        </w:tc>
        <w:tc>
          <w:tcPr>
            <w:tcW w:w="0" w:type="auto"/>
          </w:tcPr>
          <w:p w14:paraId="1AB8F44D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en-AU"/>
              </w:rPr>
              <w:t>33</w:t>
            </w:r>
          </w:p>
        </w:tc>
      </w:tr>
      <w:tr w:rsidR="00C02AB8" w14:paraId="5B084708" w14:textId="77777777" w:rsidTr="008E0783">
        <w:tc>
          <w:tcPr>
            <w:tcW w:w="0" w:type="auto"/>
            <w:vMerge/>
          </w:tcPr>
          <w:p w14:paraId="21E0DD29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14:paraId="4A912770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FA (°)</w:t>
            </w:r>
          </w:p>
        </w:tc>
        <w:tc>
          <w:tcPr>
            <w:tcW w:w="0" w:type="auto"/>
          </w:tcPr>
          <w:p w14:paraId="3DA2E0B5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90</w:t>
            </w:r>
          </w:p>
        </w:tc>
        <w:tc>
          <w:tcPr>
            <w:tcW w:w="0" w:type="auto"/>
          </w:tcPr>
          <w:p w14:paraId="2C93649C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90</w:t>
            </w:r>
          </w:p>
        </w:tc>
        <w:tc>
          <w:tcPr>
            <w:tcW w:w="0" w:type="auto"/>
          </w:tcPr>
          <w:p w14:paraId="2D877AE2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90</w:t>
            </w:r>
          </w:p>
        </w:tc>
        <w:tc>
          <w:tcPr>
            <w:tcW w:w="0" w:type="auto"/>
          </w:tcPr>
          <w:p w14:paraId="4181EB25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90</w:t>
            </w:r>
          </w:p>
        </w:tc>
        <w:tc>
          <w:tcPr>
            <w:tcW w:w="0" w:type="auto"/>
          </w:tcPr>
          <w:p w14:paraId="3026C960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90</w:t>
            </w:r>
          </w:p>
        </w:tc>
      </w:tr>
      <w:tr w:rsidR="00C02AB8" w14:paraId="69113C28" w14:textId="77777777" w:rsidTr="008E0783">
        <w:tc>
          <w:tcPr>
            <w:tcW w:w="0" w:type="auto"/>
            <w:vMerge/>
          </w:tcPr>
          <w:p w14:paraId="6799F1F8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14:paraId="17E49ECC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Orientation</w:t>
            </w:r>
          </w:p>
        </w:tc>
        <w:tc>
          <w:tcPr>
            <w:tcW w:w="0" w:type="auto"/>
          </w:tcPr>
          <w:p w14:paraId="38ACBA92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Axial</w:t>
            </w:r>
          </w:p>
        </w:tc>
        <w:tc>
          <w:tcPr>
            <w:tcW w:w="0" w:type="auto"/>
          </w:tcPr>
          <w:p w14:paraId="557E514C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Axial</w:t>
            </w:r>
          </w:p>
        </w:tc>
        <w:tc>
          <w:tcPr>
            <w:tcW w:w="0" w:type="auto"/>
          </w:tcPr>
          <w:p w14:paraId="6A01BDC7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Axial</w:t>
            </w:r>
          </w:p>
        </w:tc>
        <w:tc>
          <w:tcPr>
            <w:tcW w:w="0" w:type="auto"/>
          </w:tcPr>
          <w:p w14:paraId="5FDA6E15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Axial</w:t>
            </w:r>
          </w:p>
        </w:tc>
        <w:tc>
          <w:tcPr>
            <w:tcW w:w="0" w:type="auto"/>
          </w:tcPr>
          <w:p w14:paraId="59BDFFF5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Axial</w:t>
            </w:r>
          </w:p>
        </w:tc>
      </w:tr>
      <w:tr w:rsidR="00C02AB8" w14:paraId="43FA42D4" w14:textId="77777777" w:rsidTr="008E0783">
        <w:tc>
          <w:tcPr>
            <w:tcW w:w="0" w:type="auto"/>
            <w:vMerge/>
          </w:tcPr>
          <w:p w14:paraId="553DC8C9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14:paraId="3E4CA355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Matrix size</w:t>
            </w:r>
          </w:p>
        </w:tc>
        <w:tc>
          <w:tcPr>
            <w:tcW w:w="0" w:type="auto"/>
          </w:tcPr>
          <w:p w14:paraId="1D22C554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64*64</w:t>
            </w:r>
          </w:p>
        </w:tc>
        <w:tc>
          <w:tcPr>
            <w:tcW w:w="0" w:type="auto"/>
          </w:tcPr>
          <w:p w14:paraId="59F8EC00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64*64</w:t>
            </w:r>
          </w:p>
        </w:tc>
        <w:tc>
          <w:tcPr>
            <w:tcW w:w="0" w:type="auto"/>
          </w:tcPr>
          <w:p w14:paraId="3D829697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64*64</w:t>
            </w:r>
          </w:p>
        </w:tc>
        <w:tc>
          <w:tcPr>
            <w:tcW w:w="0" w:type="auto"/>
          </w:tcPr>
          <w:p w14:paraId="55D7E97C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64*64</w:t>
            </w:r>
          </w:p>
        </w:tc>
        <w:tc>
          <w:tcPr>
            <w:tcW w:w="0" w:type="auto"/>
          </w:tcPr>
          <w:p w14:paraId="57251097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64*64</w:t>
            </w:r>
          </w:p>
        </w:tc>
      </w:tr>
      <w:tr w:rsidR="00C02AB8" w14:paraId="486F58BF" w14:textId="77777777" w:rsidTr="008E0783">
        <w:tc>
          <w:tcPr>
            <w:tcW w:w="0" w:type="auto"/>
            <w:vMerge/>
          </w:tcPr>
          <w:p w14:paraId="72E28DEA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14:paraId="786B2E1C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Pixel Spacing</w:t>
            </w:r>
          </w:p>
        </w:tc>
        <w:tc>
          <w:tcPr>
            <w:tcW w:w="0" w:type="auto"/>
          </w:tcPr>
          <w:p w14:paraId="42D4DBC9" w14:textId="77777777" w:rsidR="00C02AB8" w:rsidRPr="00BE78EE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3.44*3.44</w:t>
            </w:r>
          </w:p>
        </w:tc>
        <w:tc>
          <w:tcPr>
            <w:tcW w:w="0" w:type="auto"/>
          </w:tcPr>
          <w:p w14:paraId="7B009258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3.44*3.44</w:t>
            </w:r>
          </w:p>
        </w:tc>
        <w:tc>
          <w:tcPr>
            <w:tcW w:w="0" w:type="auto"/>
          </w:tcPr>
          <w:p w14:paraId="5FFB427D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3.44*3.44</w:t>
            </w:r>
          </w:p>
        </w:tc>
        <w:tc>
          <w:tcPr>
            <w:tcW w:w="0" w:type="auto"/>
          </w:tcPr>
          <w:p w14:paraId="45328D73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3.44*3.44</w:t>
            </w:r>
          </w:p>
        </w:tc>
        <w:tc>
          <w:tcPr>
            <w:tcW w:w="0" w:type="auto"/>
          </w:tcPr>
          <w:p w14:paraId="3F695F07" w14:textId="77777777" w:rsidR="00C02AB8" w:rsidRDefault="00C02AB8" w:rsidP="008E0783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3.44*3.44</w:t>
            </w:r>
          </w:p>
        </w:tc>
      </w:tr>
      <w:tr w:rsidR="00C02AB8" w14:paraId="25EFB6D9" w14:textId="77777777" w:rsidTr="008E0783">
        <w:tc>
          <w:tcPr>
            <w:tcW w:w="0" w:type="auto"/>
            <w:vMerge/>
          </w:tcPr>
          <w:p w14:paraId="72AC82FB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14:paraId="5F29D117" w14:textId="77777777"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FOV(mm</w:t>
            </w:r>
            <w:r w:rsidRPr="005A269F">
              <w:rPr>
                <w:rFonts w:ascii="Times New Roman" w:hAnsi="Times New Roman" w:cs="Times New Roman" w:hint="eastAsia"/>
                <w:color w:val="000000"/>
                <w:sz w:val="20"/>
                <w:szCs w:val="20"/>
                <w:vertAlign w:val="superscript"/>
                <w:lang w:val="en-AU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)</w:t>
            </w:r>
          </w:p>
        </w:tc>
        <w:tc>
          <w:tcPr>
            <w:tcW w:w="0" w:type="auto"/>
          </w:tcPr>
          <w:p w14:paraId="62474D93" w14:textId="77777777"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220*220</w:t>
            </w:r>
          </w:p>
        </w:tc>
        <w:tc>
          <w:tcPr>
            <w:tcW w:w="0" w:type="auto"/>
          </w:tcPr>
          <w:p w14:paraId="6477E1A8" w14:textId="77777777"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220*220</w:t>
            </w:r>
          </w:p>
        </w:tc>
        <w:tc>
          <w:tcPr>
            <w:tcW w:w="0" w:type="auto"/>
          </w:tcPr>
          <w:p w14:paraId="6618E164" w14:textId="77777777"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220*220</w:t>
            </w:r>
          </w:p>
        </w:tc>
        <w:tc>
          <w:tcPr>
            <w:tcW w:w="0" w:type="auto"/>
          </w:tcPr>
          <w:p w14:paraId="638BA0BA" w14:textId="77777777"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220*220</w:t>
            </w:r>
          </w:p>
        </w:tc>
        <w:tc>
          <w:tcPr>
            <w:tcW w:w="0" w:type="auto"/>
          </w:tcPr>
          <w:p w14:paraId="7EA1F2E2" w14:textId="77777777"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220*220</w:t>
            </w:r>
          </w:p>
        </w:tc>
      </w:tr>
      <w:tr w:rsidR="00C02AB8" w14:paraId="2A564652" w14:textId="77777777" w:rsidTr="008E0783">
        <w:tc>
          <w:tcPr>
            <w:tcW w:w="0" w:type="auto"/>
            <w:vMerge/>
          </w:tcPr>
          <w:p w14:paraId="7846684A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14:paraId="401BC755" w14:textId="77777777"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Sl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ice Thickness (mm)</w:t>
            </w:r>
          </w:p>
        </w:tc>
        <w:tc>
          <w:tcPr>
            <w:tcW w:w="0" w:type="auto"/>
          </w:tcPr>
          <w:p w14:paraId="04BAE9D0" w14:textId="77777777"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4</w:t>
            </w:r>
          </w:p>
        </w:tc>
        <w:tc>
          <w:tcPr>
            <w:tcW w:w="0" w:type="auto"/>
          </w:tcPr>
          <w:p w14:paraId="11A8938D" w14:textId="77777777"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4</w:t>
            </w:r>
          </w:p>
        </w:tc>
        <w:tc>
          <w:tcPr>
            <w:tcW w:w="0" w:type="auto"/>
          </w:tcPr>
          <w:p w14:paraId="0B314A8A" w14:textId="77777777"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4</w:t>
            </w:r>
          </w:p>
        </w:tc>
        <w:tc>
          <w:tcPr>
            <w:tcW w:w="0" w:type="auto"/>
          </w:tcPr>
          <w:p w14:paraId="7D053A17" w14:textId="77777777"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4</w:t>
            </w:r>
          </w:p>
        </w:tc>
        <w:tc>
          <w:tcPr>
            <w:tcW w:w="0" w:type="auto"/>
          </w:tcPr>
          <w:p w14:paraId="4C9279C5" w14:textId="77777777"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4</w:t>
            </w:r>
          </w:p>
        </w:tc>
      </w:tr>
      <w:tr w:rsidR="00C02AB8" w14:paraId="717CD7D6" w14:textId="77777777" w:rsidTr="008E0783">
        <w:tc>
          <w:tcPr>
            <w:tcW w:w="0" w:type="auto"/>
            <w:vMerge/>
          </w:tcPr>
          <w:p w14:paraId="4AD483C4" w14:textId="77777777" w:rsidR="00C02AB8" w:rsidRDefault="00C02AB8" w:rsidP="008E0783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0" w:type="auto"/>
          </w:tcPr>
          <w:p w14:paraId="55CFD716" w14:textId="77777777"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Gap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(mm)</w:t>
            </w:r>
          </w:p>
        </w:tc>
        <w:tc>
          <w:tcPr>
            <w:tcW w:w="0" w:type="auto"/>
          </w:tcPr>
          <w:p w14:paraId="217B3B83" w14:textId="77777777"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0.6</w:t>
            </w:r>
          </w:p>
        </w:tc>
        <w:tc>
          <w:tcPr>
            <w:tcW w:w="0" w:type="auto"/>
          </w:tcPr>
          <w:p w14:paraId="0FA6E63C" w14:textId="77777777"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0.6</w:t>
            </w:r>
          </w:p>
        </w:tc>
        <w:tc>
          <w:tcPr>
            <w:tcW w:w="0" w:type="auto"/>
          </w:tcPr>
          <w:p w14:paraId="10DB56E1" w14:textId="77777777"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0.6</w:t>
            </w:r>
          </w:p>
        </w:tc>
        <w:tc>
          <w:tcPr>
            <w:tcW w:w="0" w:type="auto"/>
          </w:tcPr>
          <w:p w14:paraId="49A0A95D" w14:textId="77777777"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0.6</w:t>
            </w:r>
          </w:p>
        </w:tc>
        <w:tc>
          <w:tcPr>
            <w:tcW w:w="0" w:type="auto"/>
          </w:tcPr>
          <w:p w14:paraId="338E3465" w14:textId="77777777" w:rsidR="00C02AB8" w:rsidRDefault="00C02AB8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  <w:lang w:val="en-AU"/>
              </w:rPr>
              <w:t>0.6</w:t>
            </w:r>
          </w:p>
        </w:tc>
      </w:tr>
    </w:tbl>
    <w:p w14:paraId="5D712214" w14:textId="77777777" w:rsidR="008E1E9B" w:rsidRDefault="008E1E9B" w:rsidP="008E1E9B">
      <w:pPr>
        <w:rPr>
          <w:rFonts w:ascii="Times New Roman" w:hAnsi="Times New Roman" w:cs="Times New Roman"/>
          <w:sz w:val="20"/>
          <w:szCs w:val="20"/>
        </w:rPr>
      </w:pPr>
    </w:p>
    <w:p w14:paraId="5835447D" w14:textId="77777777" w:rsidR="008E1E9B" w:rsidRDefault="008E1E9B" w:rsidP="008E1E9B">
      <w:pPr>
        <w:rPr>
          <w:rFonts w:ascii="Times New Roman" w:hAnsi="Times New Roman" w:cs="Times New Roman"/>
          <w:sz w:val="20"/>
          <w:szCs w:val="20"/>
        </w:rPr>
      </w:pPr>
    </w:p>
    <w:p w14:paraId="0E91467B" w14:textId="77777777" w:rsidR="008E1E9B" w:rsidRDefault="008E1E9B" w:rsidP="008E1E9B">
      <w:pPr>
        <w:rPr>
          <w:rFonts w:ascii="Times New Roman" w:hAnsi="Times New Roman" w:cs="Times New Roman"/>
          <w:sz w:val="20"/>
          <w:szCs w:val="20"/>
        </w:rPr>
      </w:pPr>
    </w:p>
    <w:p w14:paraId="764992B4" w14:textId="77777777" w:rsidR="008E1E9B" w:rsidRDefault="008E1E9B" w:rsidP="008E1E9B">
      <w:pPr>
        <w:rPr>
          <w:rFonts w:ascii="Times New Roman" w:hAnsi="Times New Roman" w:cs="Times New Roman"/>
          <w:sz w:val="20"/>
          <w:szCs w:val="20"/>
        </w:rPr>
      </w:pPr>
    </w:p>
    <w:p w14:paraId="7F8E022A" w14:textId="77777777"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14:paraId="05F6125A" w14:textId="77777777"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14:paraId="4C2ABB5F" w14:textId="77777777"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14:paraId="1E62F997" w14:textId="77777777"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14:paraId="560DD3AC" w14:textId="77777777"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14:paraId="6B7E41B4" w14:textId="77777777"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14:paraId="65AB7686" w14:textId="77777777"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14:paraId="7DEECE50" w14:textId="77777777"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14:paraId="4D6DD8E2" w14:textId="77777777"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14:paraId="0A263FD4" w14:textId="77777777"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14:paraId="786B66CD" w14:textId="77777777"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14:paraId="4B53CEEB" w14:textId="77777777"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14:paraId="6935DE5E" w14:textId="77777777"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14:paraId="52A0A38C" w14:textId="77777777" w:rsidR="006D73FB" w:rsidRDefault="006D73FB" w:rsidP="008E1E9B">
      <w:pPr>
        <w:rPr>
          <w:rFonts w:ascii="Times New Roman" w:hAnsi="Times New Roman" w:cs="Times New Roman"/>
          <w:sz w:val="20"/>
          <w:szCs w:val="20"/>
        </w:rPr>
      </w:pPr>
    </w:p>
    <w:p w14:paraId="77AF252C" w14:textId="77777777" w:rsidR="006D73FB" w:rsidRDefault="006D73FB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6"/>
        <w:tblpPr w:leftFromText="180" w:rightFromText="180" w:horzAnchor="margin" w:tblpY="668"/>
        <w:tblW w:w="5000" w:type="pct"/>
        <w:tblLook w:val="04A0" w:firstRow="1" w:lastRow="0" w:firstColumn="1" w:lastColumn="0" w:noHBand="0" w:noVBand="1"/>
      </w:tblPr>
      <w:tblGrid>
        <w:gridCol w:w="3359"/>
        <w:gridCol w:w="1354"/>
        <w:gridCol w:w="1467"/>
        <w:gridCol w:w="1488"/>
        <w:gridCol w:w="638"/>
      </w:tblGrid>
      <w:tr w:rsidR="006D73FB" w14:paraId="523C7FFB" w14:textId="77777777" w:rsidTr="006D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531F7BB" w14:textId="77777777" w:rsidR="006D73FB" w:rsidRPr="00DF2908" w:rsidRDefault="006D73FB" w:rsidP="006D73F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lastRenderedPageBreak/>
              <w:t>HLG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Site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3.0T Siemens TrioTim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8F98665" w14:textId="77777777" w:rsidR="006D73FB" w:rsidRPr="00DF2908" w:rsidRDefault="006D73FB" w:rsidP="006D7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HC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 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55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7A592C7" w14:textId="77777777" w:rsidR="006D73FB" w:rsidRPr="00DF2908" w:rsidRDefault="006D73FB" w:rsidP="006D7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SZ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65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5FCBE14" w14:textId="77777777" w:rsidR="006D73FB" w:rsidRPr="00DF2908" w:rsidRDefault="006D73FB" w:rsidP="006D7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Test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Statistics</w:t>
            </w:r>
          </w:p>
        </w:tc>
        <w:tc>
          <w:tcPr>
            <w:tcW w:w="38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C14BA50" w14:textId="77777777" w:rsidR="006D73FB" w:rsidRPr="00F01072" w:rsidRDefault="006D73FB" w:rsidP="006D7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</w:pPr>
            <w:r w:rsidRPr="00F01072">
              <w:rPr>
                <w:rFonts w:ascii="Times New Roman" w:hAnsi="Times New Roman" w:cs="Times New Roman" w:hint="eastAsia"/>
                <w:b w:val="0"/>
                <w:i/>
                <w:sz w:val="20"/>
                <w:szCs w:val="20"/>
              </w:rPr>
              <w:t>p</w:t>
            </w:r>
          </w:p>
        </w:tc>
      </w:tr>
      <w:tr w:rsidR="006D73FB" w14:paraId="6381E078" w14:textId="77777777" w:rsidTr="006D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</w:tcBorders>
            <w:shd w:val="clear" w:color="auto" w:fill="auto"/>
          </w:tcPr>
          <w:p w14:paraId="76068FC1" w14:textId="77777777" w:rsidR="006D73FB" w:rsidRPr="00DF2908" w:rsidRDefault="006D73FB" w:rsidP="006D73F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Age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tcBorders>
              <w:top w:val="single" w:sz="12" w:space="0" w:color="auto"/>
            </w:tcBorders>
            <w:shd w:val="clear" w:color="auto" w:fill="auto"/>
          </w:tcPr>
          <w:p w14:paraId="74C5DB91" w14:textId="77777777"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24.89 (5.37)</w:t>
            </w:r>
          </w:p>
        </w:tc>
        <w:tc>
          <w:tcPr>
            <w:tcW w:w="883" w:type="pct"/>
            <w:tcBorders>
              <w:top w:val="single" w:sz="12" w:space="0" w:color="auto"/>
            </w:tcBorders>
            <w:shd w:val="clear" w:color="auto" w:fill="auto"/>
          </w:tcPr>
          <w:p w14:paraId="65853EA3" w14:textId="77777777"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26.06 (5.38)</w:t>
            </w:r>
          </w:p>
        </w:tc>
        <w:tc>
          <w:tcPr>
            <w:tcW w:w="896" w:type="pct"/>
            <w:tcBorders>
              <w:top w:val="single" w:sz="12" w:space="0" w:color="auto"/>
            </w:tcBorders>
            <w:shd w:val="clear" w:color="auto" w:fill="auto"/>
          </w:tcPr>
          <w:p w14:paraId="43C0E1E2" w14:textId="77777777"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4DC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-1.19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</w:tcPr>
          <w:p w14:paraId="59A67FCE" w14:textId="77777777"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</w:tr>
      <w:tr w:rsidR="006D73FB" w14:paraId="280F1607" w14:textId="77777777" w:rsidTr="006D73F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088D453F" w14:textId="77777777" w:rsidR="006D73FB" w:rsidRPr="00DF2908" w:rsidRDefault="006D73FB" w:rsidP="006D73F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Gender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/F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14:paraId="2EA639B6" w14:textId="77777777"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26/29</w:t>
            </w:r>
          </w:p>
        </w:tc>
        <w:tc>
          <w:tcPr>
            <w:tcW w:w="883" w:type="pct"/>
            <w:shd w:val="clear" w:color="auto" w:fill="auto"/>
          </w:tcPr>
          <w:p w14:paraId="3A00BAF5" w14:textId="77777777"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26/39</w:t>
            </w:r>
          </w:p>
        </w:tc>
        <w:tc>
          <w:tcPr>
            <w:tcW w:w="896" w:type="pct"/>
            <w:shd w:val="clear" w:color="auto" w:fill="auto"/>
          </w:tcPr>
          <w:p w14:paraId="4911198D" w14:textId="77777777"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sym w:font="Symbol" w:char="F063"/>
            </w:r>
            <w:r w:rsidRPr="00DF29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 0.38</w:t>
            </w:r>
          </w:p>
        </w:tc>
        <w:tc>
          <w:tcPr>
            <w:tcW w:w="384" w:type="pct"/>
            <w:shd w:val="clear" w:color="auto" w:fill="auto"/>
          </w:tcPr>
          <w:p w14:paraId="300E1A2E" w14:textId="77777777"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</w:tr>
      <w:tr w:rsidR="006D73FB" w14:paraId="2BDD731F" w14:textId="77777777" w:rsidTr="006D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65CCD0AD" w14:textId="77777777" w:rsidR="006D73FB" w:rsidRPr="00DF2908" w:rsidRDefault="006D73FB" w:rsidP="006D73F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Handedness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(right/left)</w:t>
            </w:r>
          </w:p>
        </w:tc>
        <w:tc>
          <w:tcPr>
            <w:tcW w:w="815" w:type="pct"/>
            <w:shd w:val="clear" w:color="auto" w:fill="auto"/>
          </w:tcPr>
          <w:p w14:paraId="7D6E5748" w14:textId="77777777"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55/0</w:t>
            </w:r>
          </w:p>
        </w:tc>
        <w:tc>
          <w:tcPr>
            <w:tcW w:w="883" w:type="pct"/>
            <w:shd w:val="clear" w:color="auto" w:fill="auto"/>
          </w:tcPr>
          <w:p w14:paraId="0D176E94" w14:textId="77777777"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65/0</w:t>
            </w:r>
          </w:p>
        </w:tc>
        <w:tc>
          <w:tcPr>
            <w:tcW w:w="896" w:type="pct"/>
            <w:shd w:val="clear" w:color="auto" w:fill="auto"/>
          </w:tcPr>
          <w:p w14:paraId="56F9DC56" w14:textId="77777777"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pct"/>
            <w:shd w:val="clear" w:color="auto" w:fill="auto"/>
          </w:tcPr>
          <w:p w14:paraId="4A86AE67" w14:textId="77777777"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73FB" w14:paraId="3E027CAB" w14:textId="77777777" w:rsidTr="006D73F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69962D99" w14:textId="77777777" w:rsidR="006D73FB" w:rsidRPr="00DF2908" w:rsidRDefault="006D73FB" w:rsidP="006D73F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E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ducation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14:paraId="41602F68" w14:textId="77777777"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13.33 (4.59)</w:t>
            </w:r>
          </w:p>
        </w:tc>
        <w:tc>
          <w:tcPr>
            <w:tcW w:w="883" w:type="pct"/>
            <w:shd w:val="clear" w:color="auto" w:fill="auto"/>
          </w:tcPr>
          <w:p w14:paraId="2207870B" w14:textId="77777777"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13.33 (3.05)</w:t>
            </w:r>
          </w:p>
        </w:tc>
        <w:tc>
          <w:tcPr>
            <w:tcW w:w="896" w:type="pct"/>
            <w:shd w:val="clear" w:color="auto" w:fill="auto"/>
          </w:tcPr>
          <w:p w14:paraId="15D477CE" w14:textId="77777777"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73F1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384" w:type="pct"/>
            <w:shd w:val="clear" w:color="auto" w:fill="auto"/>
          </w:tcPr>
          <w:p w14:paraId="1304E644" w14:textId="77777777"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</w:tr>
      <w:tr w:rsidR="006D73FB" w14:paraId="6829EDA2" w14:textId="77777777" w:rsidTr="006D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00758E48" w14:textId="77777777" w:rsidR="006D73FB" w:rsidRPr="00DF2908" w:rsidRDefault="006D73FB" w:rsidP="006D73F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Duration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of illness (Months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14:paraId="38E011AF" w14:textId="77777777"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071342E4" w14:textId="77777777"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60.79 (49.78)</w:t>
            </w:r>
          </w:p>
        </w:tc>
        <w:tc>
          <w:tcPr>
            <w:tcW w:w="896" w:type="pct"/>
            <w:shd w:val="clear" w:color="auto" w:fill="auto"/>
          </w:tcPr>
          <w:p w14:paraId="08F9DB61" w14:textId="77777777"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7461D4B4" w14:textId="77777777"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6D73FB" w14:paraId="7E78F100" w14:textId="77777777" w:rsidTr="006D73F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2B8E3D97" w14:textId="77777777" w:rsidR="006D73FB" w:rsidRPr="00DF2908" w:rsidRDefault="006D73FB" w:rsidP="006D73F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total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shd w:val="clear" w:color="auto" w:fill="auto"/>
          </w:tcPr>
          <w:p w14:paraId="0ADD8640" w14:textId="77777777"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6F740829" w14:textId="77777777"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79.00 (6.71)</w:t>
            </w:r>
          </w:p>
        </w:tc>
        <w:tc>
          <w:tcPr>
            <w:tcW w:w="896" w:type="pct"/>
            <w:shd w:val="clear" w:color="auto" w:fill="auto"/>
          </w:tcPr>
          <w:p w14:paraId="5169EE9A" w14:textId="77777777"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67F35E63" w14:textId="77777777"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6D73FB" w14:paraId="647FE212" w14:textId="77777777" w:rsidTr="006D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00C28291" w14:textId="77777777" w:rsidR="006D73FB" w:rsidRPr="00DF2908" w:rsidRDefault="006D73FB" w:rsidP="006D73F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positive</w:t>
            </w:r>
          </w:p>
        </w:tc>
        <w:tc>
          <w:tcPr>
            <w:tcW w:w="815" w:type="pct"/>
            <w:shd w:val="clear" w:color="auto" w:fill="auto"/>
          </w:tcPr>
          <w:p w14:paraId="4117A800" w14:textId="77777777"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4394F21A" w14:textId="77777777"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26.25 (2.94)</w:t>
            </w:r>
          </w:p>
        </w:tc>
        <w:tc>
          <w:tcPr>
            <w:tcW w:w="896" w:type="pct"/>
            <w:shd w:val="clear" w:color="auto" w:fill="auto"/>
          </w:tcPr>
          <w:p w14:paraId="4418962D" w14:textId="77777777"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7E46282A" w14:textId="77777777"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6D73FB" w14:paraId="0E0772B4" w14:textId="77777777" w:rsidTr="006D73F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1910AE79" w14:textId="77777777" w:rsidR="006D73FB" w:rsidRPr="00DF2908" w:rsidRDefault="006D73FB" w:rsidP="006D73F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negative</w:t>
            </w:r>
          </w:p>
        </w:tc>
        <w:tc>
          <w:tcPr>
            <w:tcW w:w="815" w:type="pct"/>
            <w:shd w:val="clear" w:color="auto" w:fill="auto"/>
          </w:tcPr>
          <w:p w14:paraId="30021AF2" w14:textId="77777777"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5BD07839" w14:textId="77777777"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16.69 (3.37)</w:t>
            </w:r>
          </w:p>
        </w:tc>
        <w:tc>
          <w:tcPr>
            <w:tcW w:w="896" w:type="pct"/>
            <w:shd w:val="clear" w:color="auto" w:fill="auto"/>
          </w:tcPr>
          <w:p w14:paraId="67A11964" w14:textId="77777777"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2A5806BE" w14:textId="77777777" w:rsidR="006D73FB" w:rsidRPr="00DF2908" w:rsidRDefault="006D73FB" w:rsidP="006D7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6D73FB" w14:paraId="4207BAAD" w14:textId="77777777" w:rsidTr="006D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4EC82866" w14:textId="77777777" w:rsidR="006D73FB" w:rsidRPr="00DF2908" w:rsidRDefault="006D73FB" w:rsidP="006D73F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PANSS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general</w:t>
            </w:r>
          </w:p>
        </w:tc>
        <w:tc>
          <w:tcPr>
            <w:tcW w:w="815" w:type="pct"/>
            <w:shd w:val="clear" w:color="auto" w:fill="auto"/>
          </w:tcPr>
          <w:p w14:paraId="6FC2B60E" w14:textId="77777777"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1BCF3199" w14:textId="77777777"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36.06 (3.85)</w:t>
            </w:r>
          </w:p>
        </w:tc>
        <w:tc>
          <w:tcPr>
            <w:tcW w:w="896" w:type="pct"/>
            <w:shd w:val="clear" w:color="auto" w:fill="auto"/>
          </w:tcPr>
          <w:p w14:paraId="76AE6D75" w14:textId="77777777"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1CAA0828" w14:textId="77777777" w:rsidR="006D73FB" w:rsidRPr="00DF2908" w:rsidRDefault="006D73FB" w:rsidP="006D7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</w:tbl>
    <w:p w14:paraId="3D915803" w14:textId="77777777" w:rsidR="006D73FB" w:rsidRDefault="006D73FB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6D73FB">
        <w:rPr>
          <w:rFonts w:ascii="Times New Roman" w:hAnsi="Times New Roman" w:cs="Times New Roman" w:hint="eastAsia"/>
          <w:b/>
          <w:sz w:val="20"/>
          <w:szCs w:val="20"/>
        </w:rPr>
        <w:t xml:space="preserve">Table </w:t>
      </w:r>
      <w:r w:rsidRPr="006D73FB">
        <w:rPr>
          <w:rFonts w:ascii="Times New Roman" w:hAnsi="Times New Roman" w:cs="Times New Roman"/>
          <w:b/>
          <w:sz w:val="20"/>
          <w:szCs w:val="20"/>
        </w:rPr>
        <w:t>2</w:t>
      </w:r>
      <w:r w:rsidR="00C53212">
        <w:rPr>
          <w:rFonts w:ascii="Times New Roman" w:hAnsi="Times New Roman" w:cs="Times New Roman" w:hint="eastAsia"/>
          <w:sz w:val="20"/>
          <w:szCs w:val="20"/>
        </w:rPr>
        <w:t>．</w:t>
      </w:r>
      <w:r w:rsidRPr="008A4B2C">
        <w:rPr>
          <w:rFonts w:ascii="Times New Roman" w:hAnsi="Times New Roman" w:cs="Times New Roman" w:hint="eastAsia"/>
          <w:sz w:val="20"/>
          <w:szCs w:val="20"/>
        </w:rPr>
        <w:t xml:space="preserve">Demographic </w:t>
      </w:r>
      <w:r w:rsidRPr="008A4B2C">
        <w:rPr>
          <w:rFonts w:ascii="Times New Roman" w:hAnsi="Times New Roman" w:cs="Times New Roman"/>
          <w:sz w:val="20"/>
          <w:szCs w:val="20"/>
        </w:rPr>
        <w:t>and Clinical Information</w:t>
      </w:r>
      <w:r>
        <w:rPr>
          <w:rFonts w:ascii="Times New Roman" w:hAnsi="Times New Roman" w:cs="Times New Roman"/>
          <w:sz w:val="20"/>
          <w:szCs w:val="20"/>
        </w:rPr>
        <w:t xml:space="preserve"> (HLG).</w:t>
      </w:r>
    </w:p>
    <w:p w14:paraId="0BEA4AC7" w14:textId="77777777" w:rsidR="006D73FB" w:rsidRDefault="006D73FB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14:paraId="3643660C" w14:textId="77777777" w:rsidR="00B96AC6" w:rsidRDefault="006D73FB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Continuous variables represented by Mean (SD). M: male; </w:t>
      </w:r>
      <w:r w:rsidRPr="00001312">
        <w:rPr>
          <w:rFonts w:ascii="Times New Roman" w:hAnsi="Times New Roman" w:cs="Times New Roman"/>
          <w:sz w:val="20"/>
          <w:szCs w:val="20"/>
        </w:rPr>
        <w:t>F, female.</w:t>
      </w: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2AEA536" w14:textId="77777777" w:rsidR="00B96AC6" w:rsidRPr="008A4B2C" w:rsidRDefault="00B96AC6" w:rsidP="00B96AC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B96AC6">
        <w:rPr>
          <w:rFonts w:ascii="Times New Roman" w:hAnsi="Times New Roman" w:cs="Times New Roman" w:hint="eastAsia"/>
          <w:b/>
          <w:sz w:val="20"/>
          <w:szCs w:val="20"/>
        </w:rPr>
        <w:lastRenderedPageBreak/>
        <w:t xml:space="preserve">Table </w:t>
      </w:r>
      <w:r w:rsidRPr="00B96AC6">
        <w:rPr>
          <w:rFonts w:ascii="Times New Roman" w:hAnsi="Times New Roman" w:cs="Times New Roman"/>
          <w:b/>
          <w:sz w:val="20"/>
          <w:szCs w:val="20"/>
        </w:rPr>
        <w:t>3</w:t>
      </w:r>
      <w:r w:rsidRPr="00C53212">
        <w:rPr>
          <w:rFonts w:ascii="Times New Roman" w:hAnsi="Times New Roman" w:cs="Times New Roman" w:hint="eastAsia"/>
          <w:b/>
          <w:sz w:val="20"/>
          <w:szCs w:val="20"/>
        </w:rPr>
        <w:t>.</w:t>
      </w:r>
      <w:r w:rsidRPr="008A4B2C">
        <w:rPr>
          <w:rFonts w:ascii="Times New Roman" w:hAnsi="Times New Roman" w:cs="Times New Roman" w:hint="eastAsia"/>
          <w:sz w:val="20"/>
          <w:szCs w:val="20"/>
        </w:rPr>
        <w:t xml:space="preserve"> Demographic </w:t>
      </w:r>
      <w:r w:rsidRPr="008A4B2C">
        <w:rPr>
          <w:rFonts w:ascii="Times New Roman" w:hAnsi="Times New Roman" w:cs="Times New Roman"/>
          <w:sz w:val="20"/>
          <w:szCs w:val="20"/>
        </w:rPr>
        <w:t>and Clinical Information</w:t>
      </w:r>
      <w:r>
        <w:rPr>
          <w:rFonts w:ascii="Times New Roman" w:hAnsi="Times New Roman" w:cs="Times New Roman"/>
          <w:sz w:val="20"/>
          <w:szCs w:val="20"/>
        </w:rPr>
        <w:t xml:space="preserve"> (PKUH6).</w:t>
      </w:r>
    </w:p>
    <w:tbl>
      <w:tblPr>
        <w:tblStyle w:val="6"/>
        <w:tblpPr w:leftFromText="180" w:rightFromText="180" w:vertAnchor="page" w:horzAnchor="margin" w:tblpY="2039"/>
        <w:tblW w:w="5000" w:type="pct"/>
        <w:tblLook w:val="04A0" w:firstRow="1" w:lastRow="0" w:firstColumn="1" w:lastColumn="0" w:noHBand="0" w:noVBand="1"/>
      </w:tblPr>
      <w:tblGrid>
        <w:gridCol w:w="3359"/>
        <w:gridCol w:w="1354"/>
        <w:gridCol w:w="1467"/>
        <w:gridCol w:w="1488"/>
        <w:gridCol w:w="638"/>
      </w:tblGrid>
      <w:tr w:rsidR="00B96AC6" w14:paraId="4B94F256" w14:textId="77777777" w:rsidTr="00B96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104F411" w14:textId="77777777" w:rsidR="00B96AC6" w:rsidRPr="00DF2908" w:rsidRDefault="00B96AC6" w:rsidP="00B96AC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PKUH6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Site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3.0T Siemens TrioTim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613F5CA" w14:textId="77777777" w:rsidR="00B96AC6" w:rsidRPr="00DF2908" w:rsidRDefault="00B96AC6" w:rsidP="00B96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H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 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80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6C8F00B" w14:textId="77777777" w:rsidR="00B96AC6" w:rsidRPr="00DF2908" w:rsidRDefault="00B96AC6" w:rsidP="00B96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SZ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80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5ADAF8A" w14:textId="77777777" w:rsidR="00B96AC6" w:rsidRPr="00DF2908" w:rsidRDefault="00B96AC6" w:rsidP="00B96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Test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Statistics</w:t>
            </w:r>
          </w:p>
        </w:tc>
        <w:tc>
          <w:tcPr>
            <w:tcW w:w="38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333F6EF" w14:textId="77777777" w:rsidR="00B96AC6" w:rsidRPr="00F01072" w:rsidRDefault="00B96AC6" w:rsidP="00B96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</w:pPr>
            <w:r w:rsidRPr="00F01072">
              <w:rPr>
                <w:rFonts w:ascii="Times New Roman" w:hAnsi="Times New Roman" w:cs="Times New Roman" w:hint="eastAsia"/>
                <w:b w:val="0"/>
                <w:i/>
                <w:sz w:val="20"/>
                <w:szCs w:val="20"/>
              </w:rPr>
              <w:t>p</w:t>
            </w:r>
          </w:p>
        </w:tc>
      </w:tr>
      <w:tr w:rsidR="00B96AC6" w14:paraId="569552D1" w14:textId="77777777" w:rsidTr="00B9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</w:tcBorders>
            <w:shd w:val="clear" w:color="auto" w:fill="auto"/>
          </w:tcPr>
          <w:p w14:paraId="2C2199F8" w14:textId="77777777" w:rsidR="00B96AC6" w:rsidRPr="00DF2908" w:rsidRDefault="00B96AC6" w:rsidP="00B96AC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Age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tcBorders>
              <w:top w:val="single" w:sz="12" w:space="0" w:color="auto"/>
            </w:tcBorders>
            <w:shd w:val="clear" w:color="auto" w:fill="auto"/>
          </w:tcPr>
          <w:p w14:paraId="201C98EF" w14:textId="77777777"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5.83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(5.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</w:tcBorders>
            <w:shd w:val="clear" w:color="auto" w:fill="auto"/>
          </w:tcPr>
          <w:p w14:paraId="0423DA80" w14:textId="77777777"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7.32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6.73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</w:tcBorders>
            <w:shd w:val="clear" w:color="auto" w:fill="auto"/>
          </w:tcPr>
          <w:p w14:paraId="6E821386" w14:textId="77777777"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4DC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-1.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</w:tcPr>
          <w:p w14:paraId="0F33F045" w14:textId="77777777"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B96AC6" w14:paraId="5470E1DD" w14:textId="77777777" w:rsidTr="00B96A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39970E44" w14:textId="77777777" w:rsidR="00B96AC6" w:rsidRPr="00DF2908" w:rsidRDefault="00B96AC6" w:rsidP="00B96AC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Gender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/F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14:paraId="730B2795" w14:textId="77777777"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883" w:type="pct"/>
            <w:shd w:val="clear" w:color="auto" w:fill="auto"/>
          </w:tcPr>
          <w:p w14:paraId="0DFA7A04" w14:textId="77777777"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896" w:type="pct"/>
            <w:shd w:val="clear" w:color="auto" w:fill="auto"/>
          </w:tcPr>
          <w:p w14:paraId="5D279ABB" w14:textId="77777777"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sym w:font="Symbol" w:char="F063"/>
            </w:r>
            <w:r w:rsidRPr="00DF29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 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84" w:type="pct"/>
            <w:shd w:val="clear" w:color="auto" w:fill="auto"/>
          </w:tcPr>
          <w:p w14:paraId="5367E960" w14:textId="77777777"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B96AC6" w14:paraId="307A436D" w14:textId="77777777" w:rsidTr="00B9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0995BAE6" w14:textId="77777777" w:rsidR="00B96AC6" w:rsidRPr="00DF2908" w:rsidRDefault="00B96AC6" w:rsidP="00B96AC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Handedness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(right/left)</w:t>
            </w:r>
          </w:p>
        </w:tc>
        <w:tc>
          <w:tcPr>
            <w:tcW w:w="815" w:type="pct"/>
            <w:shd w:val="clear" w:color="auto" w:fill="auto"/>
          </w:tcPr>
          <w:p w14:paraId="502FB457" w14:textId="77777777"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pct"/>
            <w:shd w:val="clear" w:color="auto" w:fill="auto"/>
          </w:tcPr>
          <w:p w14:paraId="51263C94" w14:textId="77777777"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shd w:val="clear" w:color="auto" w:fill="auto"/>
          </w:tcPr>
          <w:p w14:paraId="42EEE4D7" w14:textId="77777777"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pct"/>
            <w:shd w:val="clear" w:color="auto" w:fill="auto"/>
          </w:tcPr>
          <w:p w14:paraId="61CDD53C" w14:textId="77777777"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6AC6" w14:paraId="4224F647" w14:textId="77777777" w:rsidTr="00B96A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5D798443" w14:textId="77777777" w:rsidR="00B96AC6" w:rsidRPr="00DF2908" w:rsidRDefault="00B96AC6" w:rsidP="00B96AC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E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ducation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14:paraId="19D3EC1D" w14:textId="77777777"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3.53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3" w:type="pct"/>
            <w:shd w:val="clear" w:color="auto" w:fill="auto"/>
          </w:tcPr>
          <w:p w14:paraId="7215CBFB" w14:textId="77777777"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59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493F45E8" w14:textId="77777777"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73F1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384" w:type="pct"/>
            <w:shd w:val="clear" w:color="auto" w:fill="auto"/>
          </w:tcPr>
          <w:p w14:paraId="1B69BA83" w14:textId="77777777"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B96AC6" w14:paraId="4E74C843" w14:textId="77777777" w:rsidTr="00B9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1F08CE99" w14:textId="77777777" w:rsidR="00B96AC6" w:rsidRPr="00DF2908" w:rsidRDefault="00B96AC6" w:rsidP="00B96AC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Duration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of illness (Months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14:paraId="2FEA7E07" w14:textId="77777777"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51F1A018" w14:textId="77777777"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45.88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53.53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3D97927C" w14:textId="77777777"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7ADB69BF" w14:textId="77777777"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40F9530A" w14:textId="77777777" w:rsidTr="00B96A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71338030" w14:textId="77777777" w:rsidR="00B96AC6" w:rsidRPr="00DF2908" w:rsidRDefault="00B96AC6" w:rsidP="00B96AC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total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shd w:val="clear" w:color="auto" w:fill="auto"/>
          </w:tcPr>
          <w:p w14:paraId="5FC9A713" w14:textId="77777777"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561B64A2" w14:textId="77777777"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7.92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9.3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</w:p>
        </w:tc>
        <w:tc>
          <w:tcPr>
            <w:tcW w:w="896" w:type="pct"/>
            <w:shd w:val="clear" w:color="auto" w:fill="auto"/>
          </w:tcPr>
          <w:p w14:paraId="73F087CB" w14:textId="77777777"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6D967AFE" w14:textId="77777777"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4346693F" w14:textId="77777777" w:rsidTr="00B9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37F38EB6" w14:textId="77777777" w:rsidR="00B96AC6" w:rsidRPr="00DF2908" w:rsidRDefault="00B96AC6" w:rsidP="00B96AC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positive</w:t>
            </w:r>
          </w:p>
        </w:tc>
        <w:tc>
          <w:tcPr>
            <w:tcW w:w="815" w:type="pct"/>
            <w:shd w:val="clear" w:color="auto" w:fill="auto"/>
          </w:tcPr>
          <w:p w14:paraId="15B69B0F" w14:textId="77777777"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1967581B" w14:textId="77777777"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23.84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4.10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2CABCC7E" w14:textId="77777777"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55D0B897" w14:textId="77777777"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6D600A44" w14:textId="77777777" w:rsidTr="00B96A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7F408168" w14:textId="77777777" w:rsidR="00B96AC6" w:rsidRPr="00DF2908" w:rsidRDefault="00B96AC6" w:rsidP="00B96AC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negative</w:t>
            </w:r>
          </w:p>
        </w:tc>
        <w:tc>
          <w:tcPr>
            <w:tcW w:w="815" w:type="pct"/>
            <w:shd w:val="clear" w:color="auto" w:fill="auto"/>
          </w:tcPr>
          <w:p w14:paraId="68B165B8" w14:textId="77777777"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78983642" w14:textId="77777777"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18.26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5.72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026669D5" w14:textId="77777777"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2DF6BA91" w14:textId="77777777" w:rsidR="00B96AC6" w:rsidRPr="00DF2908" w:rsidRDefault="00B96AC6" w:rsidP="00B9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3D294D2F" w14:textId="77777777" w:rsidTr="00B9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1876CF63" w14:textId="77777777" w:rsidR="00B96AC6" w:rsidRPr="00DF2908" w:rsidRDefault="00B96AC6" w:rsidP="00B96AC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PANSS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general</w:t>
            </w:r>
          </w:p>
        </w:tc>
        <w:tc>
          <w:tcPr>
            <w:tcW w:w="815" w:type="pct"/>
            <w:shd w:val="clear" w:color="auto" w:fill="auto"/>
          </w:tcPr>
          <w:p w14:paraId="20FEC609" w14:textId="77777777"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68FFFC2B" w14:textId="77777777"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5.35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3F79E09A" w14:textId="77777777"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41AA4BC3" w14:textId="77777777" w:rsidR="00B96AC6" w:rsidRPr="00DF2908" w:rsidRDefault="00B96AC6" w:rsidP="00B9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</w:tbl>
    <w:p w14:paraId="7482D9A4" w14:textId="77777777"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14:paraId="5AE4530D" w14:textId="77777777"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452F7E9" w14:textId="77777777"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B96AC6">
        <w:rPr>
          <w:rFonts w:ascii="Times New Roman" w:hAnsi="Times New Roman" w:cs="Times New Roman" w:hint="eastAsia"/>
          <w:b/>
          <w:sz w:val="20"/>
          <w:szCs w:val="20"/>
        </w:rPr>
        <w:lastRenderedPageBreak/>
        <w:t>Table 4</w:t>
      </w:r>
      <w:r w:rsidRPr="00C53212">
        <w:rPr>
          <w:rFonts w:ascii="Times New Roman" w:hAnsi="Times New Roman" w:cs="Times New Roman" w:hint="eastAsia"/>
          <w:b/>
          <w:sz w:val="20"/>
          <w:szCs w:val="20"/>
        </w:rPr>
        <w:t>.</w:t>
      </w:r>
      <w:r w:rsidRPr="008A4B2C">
        <w:rPr>
          <w:rFonts w:ascii="Times New Roman" w:hAnsi="Times New Roman" w:cs="Times New Roman" w:hint="eastAsia"/>
          <w:sz w:val="20"/>
          <w:szCs w:val="20"/>
        </w:rPr>
        <w:t xml:space="preserve"> Demographic </w:t>
      </w:r>
      <w:r w:rsidRPr="008A4B2C">
        <w:rPr>
          <w:rFonts w:ascii="Times New Roman" w:hAnsi="Times New Roman" w:cs="Times New Roman"/>
          <w:sz w:val="20"/>
          <w:szCs w:val="20"/>
        </w:rPr>
        <w:t>and Clinical Information</w:t>
      </w:r>
      <w:r>
        <w:rPr>
          <w:rFonts w:ascii="Times New Roman" w:hAnsi="Times New Roman" w:cs="Times New Roman"/>
          <w:sz w:val="20"/>
          <w:szCs w:val="20"/>
        </w:rPr>
        <w:t xml:space="preserve"> (WUHAN).</w:t>
      </w:r>
    </w:p>
    <w:tbl>
      <w:tblPr>
        <w:tblStyle w:val="6"/>
        <w:tblW w:w="5000" w:type="pct"/>
        <w:jc w:val="center"/>
        <w:tblLook w:val="04A0" w:firstRow="1" w:lastRow="0" w:firstColumn="1" w:lastColumn="0" w:noHBand="0" w:noVBand="1"/>
      </w:tblPr>
      <w:tblGrid>
        <w:gridCol w:w="3320"/>
        <w:gridCol w:w="1316"/>
        <w:gridCol w:w="1429"/>
        <w:gridCol w:w="1450"/>
        <w:gridCol w:w="791"/>
      </w:tblGrid>
      <w:tr w:rsidR="00B96AC6" w14:paraId="1BEAF43C" w14:textId="77777777" w:rsidTr="008E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DFD657B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WUHAN Site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3.0T </w:t>
            </w:r>
            <w:r w:rsidRPr="009834B2">
              <w:rPr>
                <w:rFonts w:ascii="Times New Roman" w:hAnsi="Times New Roman" w:cs="Times New Roman"/>
                <w:b w:val="0"/>
                <w:sz w:val="20"/>
                <w:szCs w:val="20"/>
              </w:rPr>
              <w:t>Signa HDx 3T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D2B1697" w14:textId="77777777"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H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 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77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90EA93F" w14:textId="77777777"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SZ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67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27FC29C" w14:textId="77777777"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Test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Statistics</w:t>
            </w:r>
          </w:p>
        </w:tc>
        <w:tc>
          <w:tcPr>
            <w:tcW w:w="38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A59A3BA" w14:textId="77777777" w:rsidR="00B96AC6" w:rsidRPr="00F01072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</w:pPr>
            <w:r w:rsidRPr="00F01072">
              <w:rPr>
                <w:rFonts w:ascii="Times New Roman" w:hAnsi="Times New Roman" w:cs="Times New Roman" w:hint="eastAsia"/>
                <w:b w:val="0"/>
                <w:i/>
                <w:sz w:val="20"/>
                <w:szCs w:val="20"/>
              </w:rPr>
              <w:t>p</w:t>
            </w:r>
          </w:p>
        </w:tc>
      </w:tr>
      <w:tr w:rsidR="00B96AC6" w14:paraId="60C91A60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</w:tcBorders>
            <w:shd w:val="clear" w:color="auto" w:fill="auto"/>
          </w:tcPr>
          <w:p w14:paraId="1FA85739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Age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tcBorders>
              <w:top w:val="single" w:sz="12" w:space="0" w:color="auto"/>
            </w:tcBorders>
            <w:shd w:val="clear" w:color="auto" w:fill="auto"/>
          </w:tcPr>
          <w:p w14:paraId="1826ECBE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24.89 (5.37)</w:t>
            </w:r>
          </w:p>
        </w:tc>
        <w:tc>
          <w:tcPr>
            <w:tcW w:w="883" w:type="pct"/>
            <w:tcBorders>
              <w:top w:val="single" w:sz="12" w:space="0" w:color="auto"/>
            </w:tcBorders>
            <w:shd w:val="clear" w:color="auto" w:fill="auto"/>
          </w:tcPr>
          <w:p w14:paraId="2854EFFE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26.06 (5.38)</w:t>
            </w:r>
          </w:p>
        </w:tc>
        <w:tc>
          <w:tcPr>
            <w:tcW w:w="896" w:type="pct"/>
            <w:tcBorders>
              <w:top w:val="single" w:sz="12" w:space="0" w:color="auto"/>
            </w:tcBorders>
            <w:shd w:val="clear" w:color="auto" w:fill="auto"/>
          </w:tcPr>
          <w:p w14:paraId="5D87BB3D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4DC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-1.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</w:tcPr>
          <w:p w14:paraId="3B26F671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B96AC6" w14:paraId="28FBBACB" w14:textId="77777777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1E05C01A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Gender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/F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14:paraId="5DA75626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883" w:type="pct"/>
            <w:shd w:val="clear" w:color="auto" w:fill="auto"/>
          </w:tcPr>
          <w:p w14:paraId="77A0CC30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896" w:type="pct"/>
            <w:shd w:val="clear" w:color="auto" w:fill="auto"/>
          </w:tcPr>
          <w:p w14:paraId="6EC64C37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sym w:font="Symbol" w:char="F063"/>
            </w:r>
            <w:r w:rsidRPr="00DF29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 0.3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4" w:type="pct"/>
            <w:shd w:val="clear" w:color="auto" w:fill="auto"/>
          </w:tcPr>
          <w:p w14:paraId="4866C0B5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B96AC6" w14:paraId="7077AA8F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5C39CBD2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Handedness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(right/left)</w:t>
            </w:r>
          </w:p>
        </w:tc>
        <w:tc>
          <w:tcPr>
            <w:tcW w:w="815" w:type="pct"/>
            <w:shd w:val="clear" w:color="auto" w:fill="auto"/>
          </w:tcPr>
          <w:p w14:paraId="304D1B78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pct"/>
            <w:shd w:val="clear" w:color="auto" w:fill="auto"/>
          </w:tcPr>
          <w:p w14:paraId="19239ED1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shd w:val="clear" w:color="auto" w:fill="auto"/>
          </w:tcPr>
          <w:p w14:paraId="069071B3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pct"/>
            <w:shd w:val="clear" w:color="auto" w:fill="auto"/>
          </w:tcPr>
          <w:p w14:paraId="6E669539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6AC6" w14:paraId="06CEB980" w14:textId="77777777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39D71DB8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E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ducation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14:paraId="0C9BF9BB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4.60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2.24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3" w:type="pct"/>
            <w:shd w:val="clear" w:color="auto" w:fill="auto"/>
          </w:tcPr>
          <w:p w14:paraId="56C84543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11.76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</w:p>
        </w:tc>
        <w:tc>
          <w:tcPr>
            <w:tcW w:w="896" w:type="pct"/>
            <w:shd w:val="clear" w:color="auto" w:fill="auto"/>
          </w:tcPr>
          <w:p w14:paraId="5C15FC5F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73F1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5.61</w:t>
            </w:r>
          </w:p>
        </w:tc>
        <w:tc>
          <w:tcPr>
            <w:tcW w:w="384" w:type="pct"/>
            <w:shd w:val="clear" w:color="auto" w:fill="auto"/>
          </w:tcPr>
          <w:p w14:paraId="527FAAF7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P&lt;0.00</w:t>
            </w:r>
          </w:p>
        </w:tc>
      </w:tr>
      <w:tr w:rsidR="00B96AC6" w14:paraId="508CF2F2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43AF08F7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Duration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of illness (Months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14:paraId="2CF7BEAD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375ACF9C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2A26">
              <w:rPr>
                <w:rFonts w:ascii="Times New Roman" w:hAnsi="Times New Roman" w:cs="Times New Roman"/>
                <w:sz w:val="20"/>
                <w:szCs w:val="20"/>
              </w:rPr>
              <w:t>42.82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472A26">
              <w:rPr>
                <w:rFonts w:ascii="Times New Roman" w:hAnsi="Times New Roman" w:cs="Times New Roman"/>
                <w:sz w:val="20"/>
                <w:szCs w:val="20"/>
              </w:rPr>
              <w:t>37.09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31DB6891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494754CC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1508ED28" w14:textId="77777777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4A5109C7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total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shd w:val="clear" w:color="auto" w:fill="auto"/>
          </w:tcPr>
          <w:p w14:paraId="21F0E54C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31994B75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2A26">
              <w:rPr>
                <w:rFonts w:ascii="Times New Roman" w:hAnsi="Times New Roman" w:cs="Times New Roman"/>
                <w:sz w:val="20"/>
                <w:szCs w:val="20"/>
              </w:rPr>
              <w:t>88.04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472A26">
              <w:rPr>
                <w:rFonts w:ascii="Times New Roman" w:hAnsi="Times New Roman" w:cs="Times New Roman"/>
                <w:sz w:val="20"/>
                <w:szCs w:val="20"/>
              </w:rPr>
              <w:t>12.08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60F09FD8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0A31013B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45D888D0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127EDE44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positive</w:t>
            </w:r>
          </w:p>
        </w:tc>
        <w:tc>
          <w:tcPr>
            <w:tcW w:w="815" w:type="pct"/>
            <w:shd w:val="clear" w:color="auto" w:fill="auto"/>
          </w:tcPr>
          <w:p w14:paraId="28219C2A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2C70B959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2A26">
              <w:rPr>
                <w:rFonts w:ascii="Times New Roman" w:hAnsi="Times New Roman" w:cs="Times New Roman"/>
                <w:sz w:val="20"/>
                <w:szCs w:val="20"/>
              </w:rPr>
              <w:t>23.69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472A26">
              <w:rPr>
                <w:rFonts w:ascii="Times New Roman" w:hAnsi="Times New Roman" w:cs="Times New Roman"/>
                <w:sz w:val="20"/>
                <w:szCs w:val="20"/>
              </w:rPr>
              <w:t>4.21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7B8346BF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763E0F29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1E685629" w14:textId="77777777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1F056337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negative</w:t>
            </w:r>
          </w:p>
        </w:tc>
        <w:tc>
          <w:tcPr>
            <w:tcW w:w="815" w:type="pct"/>
            <w:shd w:val="clear" w:color="auto" w:fill="auto"/>
          </w:tcPr>
          <w:p w14:paraId="2CBBEBAE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404D3C9D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2A26">
              <w:rPr>
                <w:rFonts w:ascii="Times New Roman" w:hAnsi="Times New Roman" w:cs="Times New Roman"/>
                <w:sz w:val="20"/>
                <w:szCs w:val="20"/>
              </w:rPr>
              <w:t>21.18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472A26">
              <w:rPr>
                <w:rFonts w:ascii="Times New Roman" w:hAnsi="Times New Roman" w:cs="Times New Roman"/>
                <w:sz w:val="20"/>
                <w:szCs w:val="20"/>
              </w:rPr>
              <w:t>6.04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6E1B3B08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25B4A69B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4C89653E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23BE322C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PANSS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general</w:t>
            </w:r>
          </w:p>
        </w:tc>
        <w:tc>
          <w:tcPr>
            <w:tcW w:w="815" w:type="pct"/>
            <w:shd w:val="clear" w:color="auto" w:fill="auto"/>
          </w:tcPr>
          <w:p w14:paraId="52977C34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1884B5E7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2A26">
              <w:rPr>
                <w:rFonts w:ascii="Times New Roman" w:hAnsi="Times New Roman" w:cs="Times New Roman"/>
                <w:sz w:val="20"/>
                <w:szCs w:val="20"/>
              </w:rPr>
              <w:t>43.18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472A26">
              <w:rPr>
                <w:rFonts w:ascii="Times New Roman" w:hAnsi="Times New Roman" w:cs="Times New Roman"/>
                <w:sz w:val="20"/>
                <w:szCs w:val="20"/>
              </w:rPr>
              <w:t>7.65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36431EAF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47FCE927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</w:tbl>
    <w:p w14:paraId="4DFDE0D3" w14:textId="77777777"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14:paraId="1FA6EEAC" w14:textId="77777777"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21F052A" w14:textId="77777777" w:rsidR="00B96AC6" w:rsidRP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B96AC6">
        <w:rPr>
          <w:rFonts w:ascii="Times New Roman" w:hAnsi="Times New Roman" w:cs="Times New Roman" w:hint="eastAsia"/>
          <w:b/>
          <w:sz w:val="20"/>
          <w:szCs w:val="20"/>
        </w:rPr>
        <w:lastRenderedPageBreak/>
        <w:t xml:space="preserve">Table </w:t>
      </w:r>
      <w:r w:rsidRPr="00B96AC6">
        <w:rPr>
          <w:rFonts w:ascii="Times New Roman" w:hAnsi="Times New Roman" w:cs="Times New Roman"/>
          <w:b/>
          <w:sz w:val="20"/>
          <w:szCs w:val="20"/>
        </w:rPr>
        <w:t>5</w:t>
      </w:r>
      <w:r w:rsidRPr="00C53212">
        <w:rPr>
          <w:rFonts w:ascii="Times New Roman" w:hAnsi="Times New Roman" w:cs="Times New Roman" w:hint="eastAsia"/>
          <w:b/>
          <w:sz w:val="20"/>
          <w:szCs w:val="20"/>
        </w:rPr>
        <w:t>.</w:t>
      </w:r>
      <w:r w:rsidRPr="008A4B2C">
        <w:rPr>
          <w:rFonts w:ascii="Times New Roman" w:hAnsi="Times New Roman" w:cs="Times New Roman" w:hint="eastAsia"/>
          <w:sz w:val="20"/>
          <w:szCs w:val="20"/>
        </w:rPr>
        <w:t xml:space="preserve"> Demographic </w:t>
      </w:r>
      <w:r w:rsidRPr="008A4B2C">
        <w:rPr>
          <w:rFonts w:ascii="Times New Roman" w:hAnsi="Times New Roman" w:cs="Times New Roman"/>
          <w:sz w:val="20"/>
          <w:szCs w:val="20"/>
        </w:rPr>
        <w:t>and Clinical Information</w:t>
      </w:r>
      <w:r>
        <w:rPr>
          <w:rFonts w:ascii="Times New Roman" w:hAnsi="Times New Roman" w:cs="Times New Roman"/>
          <w:sz w:val="20"/>
          <w:szCs w:val="20"/>
        </w:rPr>
        <w:t xml:space="preserve"> (HMG)</w:t>
      </w:r>
    </w:p>
    <w:tbl>
      <w:tblPr>
        <w:tblStyle w:val="6"/>
        <w:tblW w:w="5000" w:type="pct"/>
        <w:jc w:val="center"/>
        <w:tblLook w:val="04A0" w:firstRow="1" w:lastRow="0" w:firstColumn="1" w:lastColumn="0" w:noHBand="0" w:noVBand="1"/>
      </w:tblPr>
      <w:tblGrid>
        <w:gridCol w:w="3359"/>
        <w:gridCol w:w="1354"/>
        <w:gridCol w:w="1467"/>
        <w:gridCol w:w="1488"/>
        <w:gridCol w:w="638"/>
      </w:tblGrid>
      <w:tr w:rsidR="00B96AC6" w14:paraId="14D52CE0" w14:textId="77777777" w:rsidTr="008E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B15FD70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HMG Site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3.0T </w:t>
            </w:r>
            <w:r w:rsidRPr="009834B2">
              <w:rPr>
                <w:rFonts w:ascii="Times New Roman" w:hAnsi="Times New Roman" w:cs="Times New Roman"/>
                <w:b w:val="0"/>
                <w:sz w:val="20"/>
                <w:szCs w:val="20"/>
              </w:rPr>
              <w:t>Signa HDx 3T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5A8A214" w14:textId="77777777"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H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 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66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15EC4C9" w14:textId="77777777"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SZ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43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BB0460A" w14:textId="77777777"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Test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Statistics</w:t>
            </w:r>
          </w:p>
        </w:tc>
        <w:tc>
          <w:tcPr>
            <w:tcW w:w="38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47B9A25" w14:textId="77777777" w:rsidR="00B96AC6" w:rsidRPr="00F01072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</w:pPr>
            <w:r w:rsidRPr="00F01072">
              <w:rPr>
                <w:rFonts w:ascii="Times New Roman" w:hAnsi="Times New Roman" w:cs="Times New Roman" w:hint="eastAsia"/>
                <w:b w:val="0"/>
                <w:i/>
                <w:sz w:val="20"/>
                <w:szCs w:val="20"/>
              </w:rPr>
              <w:t>p</w:t>
            </w:r>
          </w:p>
        </w:tc>
      </w:tr>
      <w:tr w:rsidR="00B96AC6" w14:paraId="241D16BA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</w:tcBorders>
            <w:shd w:val="clear" w:color="auto" w:fill="auto"/>
          </w:tcPr>
          <w:p w14:paraId="51274007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Age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tcBorders>
              <w:top w:val="single" w:sz="12" w:space="0" w:color="auto"/>
            </w:tcBorders>
            <w:shd w:val="clear" w:color="auto" w:fill="auto"/>
          </w:tcPr>
          <w:p w14:paraId="69D01E4A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30.75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7.28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</w:tcBorders>
            <w:shd w:val="clear" w:color="auto" w:fill="auto"/>
          </w:tcPr>
          <w:p w14:paraId="7026DD3D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29.24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7.81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</w:tcBorders>
            <w:shd w:val="clear" w:color="auto" w:fill="auto"/>
          </w:tcPr>
          <w:p w14:paraId="1E025DA1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4DC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</w:tcPr>
          <w:p w14:paraId="5BCEB5B0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</w:tr>
      <w:tr w:rsidR="00B96AC6" w14:paraId="7108464B" w14:textId="77777777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0AFDA5BB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Gender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/F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14:paraId="3FCBA756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883" w:type="pct"/>
            <w:shd w:val="clear" w:color="auto" w:fill="auto"/>
          </w:tcPr>
          <w:p w14:paraId="02DF751F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896" w:type="pct"/>
            <w:shd w:val="clear" w:color="auto" w:fill="auto"/>
          </w:tcPr>
          <w:p w14:paraId="519CE8CC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sym w:font="Symbol" w:char="F063"/>
            </w:r>
            <w:r w:rsidRPr="00DF29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384" w:type="pct"/>
            <w:shd w:val="clear" w:color="auto" w:fill="auto"/>
          </w:tcPr>
          <w:p w14:paraId="0B9BBF58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</w:tr>
      <w:tr w:rsidR="00B96AC6" w14:paraId="69EF0911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657D9558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Handedness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(right/left)</w:t>
            </w:r>
          </w:p>
        </w:tc>
        <w:tc>
          <w:tcPr>
            <w:tcW w:w="815" w:type="pct"/>
            <w:shd w:val="clear" w:color="auto" w:fill="auto"/>
          </w:tcPr>
          <w:p w14:paraId="1DD7329A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pct"/>
            <w:shd w:val="clear" w:color="auto" w:fill="auto"/>
          </w:tcPr>
          <w:p w14:paraId="63BD0B6B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shd w:val="clear" w:color="auto" w:fill="auto"/>
          </w:tcPr>
          <w:p w14:paraId="666C0107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pct"/>
            <w:shd w:val="clear" w:color="auto" w:fill="auto"/>
          </w:tcPr>
          <w:p w14:paraId="58705EBB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6AC6" w14:paraId="284A7F61" w14:textId="77777777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123BC8EA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E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ducation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14:paraId="1A977687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13.08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(4.5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3" w:type="pct"/>
            <w:shd w:val="clear" w:color="auto" w:fill="auto"/>
          </w:tcPr>
          <w:p w14:paraId="3FAAD164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9.14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3.42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172FB396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73F1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5.17</w:t>
            </w:r>
          </w:p>
        </w:tc>
        <w:tc>
          <w:tcPr>
            <w:tcW w:w="384" w:type="pct"/>
            <w:shd w:val="clear" w:color="auto" w:fill="auto"/>
          </w:tcPr>
          <w:p w14:paraId="1C093532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B96AC6" w14:paraId="13391486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4D057944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Duration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of illness (Months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14:paraId="6609F50D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270ADB47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51.00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62.52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668AE751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79D8F4ED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126E0BCA" w14:textId="77777777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0FD505DD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total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shd w:val="clear" w:color="auto" w:fill="auto"/>
          </w:tcPr>
          <w:p w14:paraId="7A4EB710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38D1E177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88.70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11.91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66C3676C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7163883A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14498730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22C6FB75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positive</w:t>
            </w:r>
          </w:p>
        </w:tc>
        <w:tc>
          <w:tcPr>
            <w:tcW w:w="815" w:type="pct"/>
            <w:shd w:val="clear" w:color="auto" w:fill="auto"/>
          </w:tcPr>
          <w:p w14:paraId="46A97E63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6F626F5C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24.44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3.65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2E56FCA2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5A268F05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43A77960" w14:textId="77777777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63D40424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negative</w:t>
            </w:r>
          </w:p>
        </w:tc>
        <w:tc>
          <w:tcPr>
            <w:tcW w:w="815" w:type="pct"/>
            <w:shd w:val="clear" w:color="auto" w:fill="auto"/>
          </w:tcPr>
          <w:p w14:paraId="57AFD2C3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0F355C15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23.60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5.57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0D1A51EC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45C5785E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674F81E8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0AE83FCE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PANSS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general</w:t>
            </w:r>
          </w:p>
        </w:tc>
        <w:tc>
          <w:tcPr>
            <w:tcW w:w="815" w:type="pct"/>
            <w:shd w:val="clear" w:color="auto" w:fill="auto"/>
          </w:tcPr>
          <w:p w14:paraId="0AE472D8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79167400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40.65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90807">
              <w:rPr>
                <w:rFonts w:ascii="Times New Roman" w:hAnsi="Times New Roman" w:cs="Times New Roman"/>
                <w:sz w:val="20"/>
                <w:szCs w:val="20"/>
              </w:rPr>
              <w:t>6.55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6D6D124B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0C63AF7A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</w:tbl>
    <w:p w14:paraId="70379006" w14:textId="77777777"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14:paraId="1E9D21DB" w14:textId="77777777"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D2882C9" w14:textId="77777777"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B96AC6">
        <w:rPr>
          <w:rFonts w:ascii="Times New Roman" w:hAnsi="Times New Roman" w:cs="Times New Roman" w:hint="eastAsia"/>
          <w:b/>
          <w:sz w:val="20"/>
          <w:szCs w:val="20"/>
        </w:rPr>
        <w:lastRenderedPageBreak/>
        <w:t xml:space="preserve">Table </w:t>
      </w:r>
      <w:r w:rsidRPr="00B96AC6">
        <w:rPr>
          <w:rFonts w:ascii="Times New Roman" w:hAnsi="Times New Roman" w:cs="Times New Roman"/>
          <w:b/>
          <w:sz w:val="20"/>
          <w:szCs w:val="20"/>
        </w:rPr>
        <w:t>6</w:t>
      </w:r>
      <w:r w:rsidRPr="00C53212">
        <w:rPr>
          <w:rFonts w:ascii="Times New Roman" w:hAnsi="Times New Roman" w:cs="Times New Roman" w:hint="eastAsia"/>
          <w:b/>
          <w:sz w:val="20"/>
          <w:szCs w:val="20"/>
        </w:rPr>
        <w:t>.</w:t>
      </w:r>
      <w:r w:rsidRPr="008A4B2C">
        <w:rPr>
          <w:rFonts w:ascii="Times New Roman" w:hAnsi="Times New Roman" w:cs="Times New Roman" w:hint="eastAsia"/>
          <w:sz w:val="20"/>
          <w:szCs w:val="20"/>
        </w:rPr>
        <w:t xml:space="preserve"> Demographic </w:t>
      </w:r>
      <w:r w:rsidRPr="008A4B2C">
        <w:rPr>
          <w:rFonts w:ascii="Times New Roman" w:hAnsi="Times New Roman" w:cs="Times New Roman"/>
          <w:sz w:val="20"/>
          <w:szCs w:val="20"/>
        </w:rPr>
        <w:t>and Clinical Information</w:t>
      </w:r>
      <w:r>
        <w:rPr>
          <w:rFonts w:ascii="Times New Roman" w:hAnsi="Times New Roman" w:cs="Times New Roman"/>
          <w:sz w:val="20"/>
          <w:szCs w:val="20"/>
        </w:rPr>
        <w:t xml:space="preserve"> (HMS).</w:t>
      </w:r>
    </w:p>
    <w:tbl>
      <w:tblPr>
        <w:tblStyle w:val="6"/>
        <w:tblW w:w="5000" w:type="pct"/>
        <w:jc w:val="center"/>
        <w:tblLook w:val="04A0" w:firstRow="1" w:lastRow="0" w:firstColumn="1" w:lastColumn="0" w:noHBand="0" w:noVBand="1"/>
      </w:tblPr>
      <w:tblGrid>
        <w:gridCol w:w="3348"/>
        <w:gridCol w:w="1344"/>
        <w:gridCol w:w="1457"/>
        <w:gridCol w:w="1478"/>
        <w:gridCol w:w="679"/>
      </w:tblGrid>
      <w:tr w:rsidR="00B96AC6" w14:paraId="67EE6C8A" w14:textId="77777777" w:rsidTr="008E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62E23A5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HMS Site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3.0T Siemens </w:t>
            </w:r>
            <w:r w:rsidRPr="005B5E55">
              <w:rPr>
                <w:rFonts w:ascii="Times New Roman" w:hAnsi="Times New Roman" w:cs="Times New Roman"/>
                <w:b w:val="0"/>
                <w:sz w:val="20"/>
                <w:szCs w:val="20"/>
              </w:rPr>
              <w:t>Verio 3T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31A6DDA" w14:textId="77777777"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H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 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80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7F4EFCD" w14:textId="77777777"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SZ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80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AA080BD" w14:textId="77777777"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Test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Statistics</w:t>
            </w:r>
          </w:p>
        </w:tc>
        <w:tc>
          <w:tcPr>
            <w:tcW w:w="38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A77907A" w14:textId="77777777" w:rsidR="00B96AC6" w:rsidRPr="00F01072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</w:pPr>
            <w:r w:rsidRPr="00F01072">
              <w:rPr>
                <w:rFonts w:ascii="Times New Roman" w:hAnsi="Times New Roman" w:cs="Times New Roman" w:hint="eastAsia"/>
                <w:b w:val="0"/>
                <w:i/>
                <w:sz w:val="20"/>
                <w:szCs w:val="20"/>
              </w:rPr>
              <w:t>p</w:t>
            </w:r>
          </w:p>
        </w:tc>
      </w:tr>
      <w:tr w:rsidR="00B96AC6" w14:paraId="7B1632A9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</w:tcBorders>
            <w:shd w:val="clear" w:color="auto" w:fill="auto"/>
          </w:tcPr>
          <w:p w14:paraId="40C6CA44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Age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tcBorders>
              <w:top w:val="single" w:sz="12" w:space="0" w:color="auto"/>
            </w:tcBorders>
            <w:shd w:val="clear" w:color="auto" w:fill="auto"/>
          </w:tcPr>
          <w:p w14:paraId="254A6E44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27.16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5.70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</w:tcBorders>
            <w:shd w:val="clear" w:color="auto" w:fill="auto"/>
          </w:tcPr>
          <w:p w14:paraId="3374FF32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26.09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5.36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</w:tcBorders>
            <w:shd w:val="clear" w:color="auto" w:fill="auto"/>
          </w:tcPr>
          <w:p w14:paraId="2A6EE87F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4DC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1.23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</w:tcPr>
          <w:p w14:paraId="7BDA26FA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B96AC6" w14:paraId="1650F0F5" w14:textId="77777777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1DA288B0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Gender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/F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14:paraId="7F62952F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883" w:type="pct"/>
            <w:shd w:val="clear" w:color="auto" w:fill="auto"/>
          </w:tcPr>
          <w:p w14:paraId="040236B2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896" w:type="pct"/>
            <w:shd w:val="clear" w:color="auto" w:fill="auto"/>
          </w:tcPr>
          <w:p w14:paraId="63F8FFA3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sym w:font="Symbol" w:char="F063"/>
            </w:r>
            <w:r w:rsidRPr="00DF29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84" w:type="pct"/>
            <w:shd w:val="clear" w:color="auto" w:fill="auto"/>
          </w:tcPr>
          <w:p w14:paraId="6273FA29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B96AC6" w14:paraId="01D6ED07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3A38965C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Handedness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(right/left)</w:t>
            </w:r>
          </w:p>
        </w:tc>
        <w:tc>
          <w:tcPr>
            <w:tcW w:w="815" w:type="pct"/>
            <w:shd w:val="clear" w:color="auto" w:fill="auto"/>
          </w:tcPr>
          <w:p w14:paraId="27ED1978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pct"/>
            <w:shd w:val="clear" w:color="auto" w:fill="auto"/>
          </w:tcPr>
          <w:p w14:paraId="4DF6E676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shd w:val="clear" w:color="auto" w:fill="auto"/>
          </w:tcPr>
          <w:p w14:paraId="13F41CDA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pct"/>
            <w:shd w:val="clear" w:color="auto" w:fill="auto"/>
          </w:tcPr>
          <w:p w14:paraId="1703A4D3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6AC6" w14:paraId="7FE88DED" w14:textId="77777777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2D4FC5C3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E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ducation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14:paraId="6862A7BA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13.82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2.85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3" w:type="pct"/>
            <w:shd w:val="clear" w:color="auto" w:fill="auto"/>
          </w:tcPr>
          <w:p w14:paraId="2BC96BE7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11.13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2.83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693D54E2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73F1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5.96</w:t>
            </w:r>
          </w:p>
        </w:tc>
        <w:tc>
          <w:tcPr>
            <w:tcW w:w="384" w:type="pct"/>
            <w:shd w:val="clear" w:color="auto" w:fill="auto"/>
          </w:tcPr>
          <w:p w14:paraId="70EE4561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</w:t>
            </w:r>
          </w:p>
        </w:tc>
      </w:tr>
      <w:tr w:rsidR="00B96AC6" w14:paraId="08621E83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1799A853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Duration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of illness (Months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14:paraId="7CDB28ED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7EBE15D0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39.92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38.80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5D57C75E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0B885644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141AF72C" w14:textId="77777777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373936B8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total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shd w:val="clear" w:color="auto" w:fill="auto"/>
          </w:tcPr>
          <w:p w14:paraId="28F5145A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5D1A7C90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81.12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8.52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5C297F2C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3F00932D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7410A367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698913F2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positive</w:t>
            </w:r>
          </w:p>
        </w:tc>
        <w:tc>
          <w:tcPr>
            <w:tcW w:w="815" w:type="pct"/>
            <w:shd w:val="clear" w:color="auto" w:fill="auto"/>
          </w:tcPr>
          <w:p w14:paraId="4ACF1743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05BC31D8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22.54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1FD0F068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2DA37D74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2FD328E2" w14:textId="77777777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3D59A592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negative</w:t>
            </w:r>
          </w:p>
        </w:tc>
        <w:tc>
          <w:tcPr>
            <w:tcW w:w="815" w:type="pct"/>
            <w:shd w:val="clear" w:color="auto" w:fill="auto"/>
          </w:tcPr>
          <w:p w14:paraId="3331B552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1505D81E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19.52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5.33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1C40BBC3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7A6FD88A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7A6D6ECC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52D43E97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PANSS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general</w:t>
            </w:r>
          </w:p>
        </w:tc>
        <w:tc>
          <w:tcPr>
            <w:tcW w:w="815" w:type="pct"/>
            <w:shd w:val="clear" w:color="auto" w:fill="auto"/>
          </w:tcPr>
          <w:p w14:paraId="3372148D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3A8B3C11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2F1B">
              <w:rPr>
                <w:rFonts w:ascii="Times New Roman" w:hAnsi="Times New Roman" w:cs="Times New Roman"/>
                <w:sz w:val="20"/>
                <w:szCs w:val="20"/>
              </w:rPr>
              <w:t>39.06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5.46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0A8C1FA9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3CA754CF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</w:tbl>
    <w:p w14:paraId="53409400" w14:textId="77777777"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14:paraId="6F7AA2A2" w14:textId="77777777"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EBE0A80" w14:textId="77777777"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B96AC6">
        <w:rPr>
          <w:rFonts w:ascii="Times New Roman" w:hAnsi="Times New Roman" w:cs="Times New Roman" w:hint="eastAsia"/>
          <w:b/>
          <w:sz w:val="20"/>
          <w:szCs w:val="20"/>
        </w:rPr>
        <w:lastRenderedPageBreak/>
        <w:t xml:space="preserve">Table </w:t>
      </w:r>
      <w:r w:rsidRPr="00B96AC6">
        <w:rPr>
          <w:rFonts w:ascii="Times New Roman" w:hAnsi="Times New Roman" w:cs="Times New Roman"/>
          <w:b/>
          <w:sz w:val="20"/>
          <w:szCs w:val="20"/>
        </w:rPr>
        <w:t>7</w:t>
      </w:r>
      <w:r w:rsidRPr="00C53212">
        <w:rPr>
          <w:rFonts w:ascii="Times New Roman" w:hAnsi="Times New Roman" w:cs="Times New Roman" w:hint="eastAsia"/>
          <w:b/>
          <w:sz w:val="20"/>
          <w:szCs w:val="20"/>
        </w:rPr>
        <w:t>.</w:t>
      </w:r>
      <w:r w:rsidRPr="008A4B2C">
        <w:rPr>
          <w:rFonts w:ascii="Times New Roman" w:hAnsi="Times New Roman" w:cs="Times New Roman" w:hint="eastAsia"/>
          <w:sz w:val="20"/>
          <w:szCs w:val="20"/>
        </w:rPr>
        <w:t xml:space="preserve"> Demographic </w:t>
      </w:r>
      <w:r w:rsidRPr="008A4B2C">
        <w:rPr>
          <w:rFonts w:ascii="Times New Roman" w:hAnsi="Times New Roman" w:cs="Times New Roman"/>
          <w:sz w:val="20"/>
          <w:szCs w:val="20"/>
        </w:rPr>
        <w:t>and Clinical Information</w:t>
      </w:r>
      <w:r>
        <w:rPr>
          <w:rFonts w:ascii="Times New Roman" w:hAnsi="Times New Roman" w:cs="Times New Roman"/>
          <w:sz w:val="20"/>
          <w:szCs w:val="20"/>
        </w:rPr>
        <w:t xml:space="preserve"> (ZMD).</w:t>
      </w:r>
    </w:p>
    <w:tbl>
      <w:tblPr>
        <w:tblStyle w:val="6"/>
        <w:tblW w:w="5000" w:type="pct"/>
        <w:jc w:val="center"/>
        <w:tblLook w:val="04A0" w:firstRow="1" w:lastRow="0" w:firstColumn="1" w:lastColumn="0" w:noHBand="0" w:noVBand="1"/>
      </w:tblPr>
      <w:tblGrid>
        <w:gridCol w:w="3348"/>
        <w:gridCol w:w="1344"/>
        <w:gridCol w:w="1457"/>
        <w:gridCol w:w="1478"/>
        <w:gridCol w:w="679"/>
      </w:tblGrid>
      <w:tr w:rsidR="00B96AC6" w14:paraId="0B84DA58" w14:textId="77777777" w:rsidTr="008E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BA5AED5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ZMD Site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3.0T </w:t>
            </w:r>
            <w:r w:rsidRPr="009834B2">
              <w:rPr>
                <w:rFonts w:ascii="Times New Roman" w:hAnsi="Times New Roman" w:cs="Times New Roman"/>
                <w:b w:val="0"/>
                <w:sz w:val="20"/>
                <w:szCs w:val="20"/>
              </w:rPr>
              <w:t>Signa HDx 3T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E311584" w14:textId="77777777"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H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 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53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C1357C6" w14:textId="77777777"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SZ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53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D1B1336" w14:textId="77777777"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Test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Statistics</w:t>
            </w:r>
          </w:p>
        </w:tc>
        <w:tc>
          <w:tcPr>
            <w:tcW w:w="38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2BCAEA6" w14:textId="77777777" w:rsidR="00B96AC6" w:rsidRPr="00F01072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</w:pPr>
            <w:r w:rsidRPr="00F01072">
              <w:rPr>
                <w:rFonts w:ascii="Times New Roman" w:hAnsi="Times New Roman" w:cs="Times New Roman" w:hint="eastAsia"/>
                <w:b w:val="0"/>
                <w:i/>
                <w:sz w:val="20"/>
                <w:szCs w:val="20"/>
              </w:rPr>
              <w:t>p</w:t>
            </w:r>
          </w:p>
        </w:tc>
      </w:tr>
      <w:tr w:rsidR="00B96AC6" w14:paraId="64001B58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</w:tcBorders>
            <w:shd w:val="clear" w:color="auto" w:fill="auto"/>
          </w:tcPr>
          <w:p w14:paraId="02B912C0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Age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tcBorders>
              <w:top w:val="single" w:sz="12" w:space="0" w:color="auto"/>
            </w:tcBorders>
            <w:shd w:val="clear" w:color="auto" w:fill="auto"/>
          </w:tcPr>
          <w:p w14:paraId="11110CBF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7B6F">
              <w:rPr>
                <w:rFonts w:ascii="Times New Roman" w:hAnsi="Times New Roman" w:cs="Times New Roman"/>
                <w:sz w:val="20"/>
                <w:szCs w:val="20"/>
              </w:rPr>
              <w:t>33.29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3E7B6F">
              <w:rPr>
                <w:rFonts w:ascii="Times New Roman" w:hAnsi="Times New Roman" w:cs="Times New Roman"/>
                <w:sz w:val="20"/>
                <w:szCs w:val="20"/>
              </w:rPr>
              <w:t>7.09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</w:tcBorders>
            <w:shd w:val="clear" w:color="auto" w:fill="auto"/>
          </w:tcPr>
          <w:p w14:paraId="5622A952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7B6F">
              <w:rPr>
                <w:rFonts w:ascii="Times New Roman" w:hAnsi="Times New Roman" w:cs="Times New Roman"/>
                <w:sz w:val="20"/>
                <w:szCs w:val="20"/>
              </w:rPr>
              <w:t>31.03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3E7B6F">
              <w:rPr>
                <w:rFonts w:ascii="Times New Roman" w:hAnsi="Times New Roman" w:cs="Times New Roman"/>
                <w:sz w:val="20"/>
                <w:szCs w:val="20"/>
              </w:rPr>
              <w:t>7.38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</w:tcBorders>
            <w:shd w:val="clear" w:color="auto" w:fill="auto"/>
          </w:tcPr>
          <w:p w14:paraId="0AC68689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4DC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1.61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</w:tcPr>
          <w:p w14:paraId="7D23DDC7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7B6F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</w:tr>
      <w:tr w:rsidR="00B96AC6" w14:paraId="5564AA3F" w14:textId="77777777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7325E924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Gender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/F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14:paraId="106DF2AE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883" w:type="pct"/>
            <w:shd w:val="clear" w:color="auto" w:fill="auto"/>
          </w:tcPr>
          <w:p w14:paraId="6503C690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896" w:type="pct"/>
            <w:shd w:val="clear" w:color="auto" w:fill="auto"/>
          </w:tcPr>
          <w:p w14:paraId="5CE57BD8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sym w:font="Symbol" w:char="F063"/>
            </w:r>
            <w:r w:rsidRPr="00DF29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3E7B6F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384" w:type="pct"/>
            <w:shd w:val="clear" w:color="auto" w:fill="auto"/>
          </w:tcPr>
          <w:p w14:paraId="6ACCFF22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B96AC6" w14:paraId="52629F45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11E40623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Handedness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(right/left)</w:t>
            </w:r>
          </w:p>
        </w:tc>
        <w:tc>
          <w:tcPr>
            <w:tcW w:w="815" w:type="pct"/>
            <w:shd w:val="clear" w:color="auto" w:fill="auto"/>
          </w:tcPr>
          <w:p w14:paraId="73CC189F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pct"/>
            <w:shd w:val="clear" w:color="auto" w:fill="auto"/>
          </w:tcPr>
          <w:p w14:paraId="77D97688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shd w:val="clear" w:color="auto" w:fill="auto"/>
          </w:tcPr>
          <w:p w14:paraId="6CA53976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pct"/>
            <w:shd w:val="clear" w:color="auto" w:fill="auto"/>
          </w:tcPr>
          <w:p w14:paraId="199A6007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6AC6" w14:paraId="29451710" w14:textId="77777777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2C84F2C8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E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ducation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14:paraId="0362BEE6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2.87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3.31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3" w:type="pct"/>
            <w:shd w:val="clear" w:color="auto" w:fill="auto"/>
          </w:tcPr>
          <w:p w14:paraId="7E4221AB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8.71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3.60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4A128C17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73F1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6.16</w:t>
            </w:r>
          </w:p>
        </w:tc>
        <w:tc>
          <w:tcPr>
            <w:tcW w:w="384" w:type="pct"/>
            <w:shd w:val="clear" w:color="auto" w:fill="auto"/>
          </w:tcPr>
          <w:p w14:paraId="449528A5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</w:t>
            </w:r>
          </w:p>
        </w:tc>
      </w:tr>
      <w:tr w:rsidR="00B96AC6" w14:paraId="5EF1F50B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5A928179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Duration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of illness (Months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14:paraId="417DF5CB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184B49BC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64.95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64.14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1B5874BC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2B83160F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3C3B6452" w14:textId="77777777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03529EA9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total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shd w:val="clear" w:color="auto" w:fill="auto"/>
          </w:tcPr>
          <w:p w14:paraId="139D6FF2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19DC5363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87.47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13.67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3477B77C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6FC6E490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1945013B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4D8468F1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positive</w:t>
            </w:r>
          </w:p>
        </w:tc>
        <w:tc>
          <w:tcPr>
            <w:tcW w:w="815" w:type="pct"/>
            <w:shd w:val="clear" w:color="auto" w:fill="auto"/>
          </w:tcPr>
          <w:p w14:paraId="6BBAC681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775E44B6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25.43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5.09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767EF213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7F19BBC2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223D5438" w14:textId="77777777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074D02BD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negative</w:t>
            </w:r>
          </w:p>
        </w:tc>
        <w:tc>
          <w:tcPr>
            <w:tcW w:w="815" w:type="pct"/>
            <w:shd w:val="clear" w:color="auto" w:fill="auto"/>
          </w:tcPr>
          <w:p w14:paraId="306EB905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22BCBCAD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21.04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5.76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3D9EF3BE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15F99106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5671B480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25D4B54C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PANSS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general</w:t>
            </w:r>
          </w:p>
        </w:tc>
        <w:tc>
          <w:tcPr>
            <w:tcW w:w="815" w:type="pct"/>
            <w:shd w:val="clear" w:color="auto" w:fill="auto"/>
          </w:tcPr>
          <w:p w14:paraId="6C3BECFD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51FF9195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41.00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6.40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5480DBB7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6E79EC78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</w:tbl>
    <w:p w14:paraId="6326648B" w14:textId="77777777"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14:paraId="52EC24BA" w14:textId="77777777"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849D38E" w14:textId="77777777"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B96AC6">
        <w:rPr>
          <w:rFonts w:ascii="Times New Roman" w:hAnsi="Times New Roman" w:cs="Times New Roman" w:hint="eastAsia"/>
          <w:b/>
          <w:sz w:val="20"/>
          <w:szCs w:val="20"/>
        </w:rPr>
        <w:lastRenderedPageBreak/>
        <w:t xml:space="preserve">Table </w:t>
      </w:r>
      <w:r w:rsidRPr="00B96AC6">
        <w:rPr>
          <w:rFonts w:ascii="Times New Roman" w:hAnsi="Times New Roman" w:cs="Times New Roman"/>
          <w:b/>
          <w:sz w:val="20"/>
          <w:szCs w:val="20"/>
        </w:rPr>
        <w:t>8</w:t>
      </w:r>
      <w:r w:rsidRPr="00C53212">
        <w:rPr>
          <w:rFonts w:ascii="Times New Roman" w:hAnsi="Times New Roman" w:cs="Times New Roman" w:hint="eastAsia"/>
          <w:b/>
          <w:sz w:val="20"/>
          <w:szCs w:val="20"/>
        </w:rPr>
        <w:t>.</w:t>
      </w:r>
      <w:r w:rsidRPr="008A4B2C">
        <w:rPr>
          <w:rFonts w:ascii="Times New Roman" w:hAnsi="Times New Roman" w:cs="Times New Roman" w:hint="eastAsia"/>
          <w:sz w:val="20"/>
          <w:szCs w:val="20"/>
        </w:rPr>
        <w:t xml:space="preserve"> Demographic </w:t>
      </w:r>
      <w:r w:rsidRPr="008A4B2C">
        <w:rPr>
          <w:rFonts w:ascii="Times New Roman" w:hAnsi="Times New Roman" w:cs="Times New Roman"/>
          <w:sz w:val="20"/>
          <w:szCs w:val="20"/>
        </w:rPr>
        <w:t>and Clinical Information</w:t>
      </w:r>
      <w:r>
        <w:rPr>
          <w:rFonts w:ascii="Times New Roman" w:hAnsi="Times New Roman" w:cs="Times New Roman"/>
          <w:sz w:val="20"/>
          <w:szCs w:val="20"/>
        </w:rPr>
        <w:t xml:space="preserve"> (XJ).</w:t>
      </w:r>
    </w:p>
    <w:tbl>
      <w:tblPr>
        <w:tblStyle w:val="6"/>
        <w:tblW w:w="5000" w:type="pct"/>
        <w:jc w:val="center"/>
        <w:tblLook w:val="04A0" w:firstRow="1" w:lastRow="0" w:firstColumn="1" w:lastColumn="0" w:noHBand="0" w:noVBand="1"/>
      </w:tblPr>
      <w:tblGrid>
        <w:gridCol w:w="3348"/>
        <w:gridCol w:w="1344"/>
        <w:gridCol w:w="1457"/>
        <w:gridCol w:w="1478"/>
        <w:gridCol w:w="679"/>
      </w:tblGrid>
      <w:tr w:rsidR="00B96AC6" w14:paraId="021FF42B" w14:textId="77777777" w:rsidTr="008E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345BC36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XJ Site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(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3.0T Siemens TrioTim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552445A" w14:textId="77777777"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H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 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40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014F747" w14:textId="77777777"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SZ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(n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58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F5F3CAE" w14:textId="77777777" w:rsidR="00B96AC6" w:rsidRPr="00DF2908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Test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Statistics</w:t>
            </w:r>
          </w:p>
        </w:tc>
        <w:tc>
          <w:tcPr>
            <w:tcW w:w="38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3A7A989" w14:textId="77777777" w:rsidR="00B96AC6" w:rsidRPr="00F01072" w:rsidRDefault="00B96AC6" w:rsidP="008E07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</w:pPr>
            <w:r w:rsidRPr="00F01072">
              <w:rPr>
                <w:rFonts w:ascii="Times New Roman" w:hAnsi="Times New Roman" w:cs="Times New Roman" w:hint="eastAsia"/>
                <w:b w:val="0"/>
                <w:i/>
                <w:sz w:val="20"/>
                <w:szCs w:val="20"/>
              </w:rPr>
              <w:t>p</w:t>
            </w:r>
          </w:p>
        </w:tc>
      </w:tr>
      <w:tr w:rsidR="00B96AC6" w14:paraId="3F8DDC6B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tcBorders>
              <w:top w:val="single" w:sz="12" w:space="0" w:color="auto"/>
            </w:tcBorders>
            <w:shd w:val="clear" w:color="auto" w:fill="auto"/>
          </w:tcPr>
          <w:p w14:paraId="1EE6D1CA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Age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tcBorders>
              <w:top w:val="single" w:sz="12" w:space="0" w:color="auto"/>
            </w:tcBorders>
            <w:shd w:val="clear" w:color="auto" w:fill="auto"/>
          </w:tcPr>
          <w:p w14:paraId="180B06C2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7B95">
              <w:rPr>
                <w:rFonts w:ascii="Times New Roman" w:hAnsi="Times New Roman" w:cs="Times New Roman"/>
                <w:sz w:val="20"/>
                <w:szCs w:val="20"/>
              </w:rPr>
              <w:t>29.74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6.36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3" w:type="pct"/>
            <w:tcBorders>
              <w:top w:val="single" w:sz="12" w:space="0" w:color="auto"/>
            </w:tcBorders>
            <w:shd w:val="clear" w:color="auto" w:fill="auto"/>
          </w:tcPr>
          <w:p w14:paraId="7A0EF8D2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27.54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5.95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tcBorders>
              <w:top w:val="single" w:sz="12" w:space="0" w:color="auto"/>
            </w:tcBorders>
            <w:shd w:val="clear" w:color="auto" w:fill="auto"/>
          </w:tcPr>
          <w:p w14:paraId="2B6C80E8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4DC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1.73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</w:tcPr>
          <w:p w14:paraId="7C9A1E6B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</w:tr>
      <w:tr w:rsidR="00B96AC6" w14:paraId="6724ACA3" w14:textId="77777777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404DBDED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Gender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/F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14:paraId="017C0AC3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883" w:type="pct"/>
            <w:shd w:val="clear" w:color="auto" w:fill="auto"/>
          </w:tcPr>
          <w:p w14:paraId="0EB59044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896" w:type="pct"/>
            <w:shd w:val="clear" w:color="auto" w:fill="auto"/>
          </w:tcPr>
          <w:p w14:paraId="666C47BC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sym w:font="Symbol" w:char="F063"/>
            </w:r>
            <w:r w:rsidRPr="00DF29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84" w:type="pct"/>
            <w:shd w:val="clear" w:color="auto" w:fill="auto"/>
          </w:tcPr>
          <w:p w14:paraId="6308E421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B96AC6" w14:paraId="30433E5D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04FFE394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Handedness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(right/left)</w:t>
            </w:r>
          </w:p>
        </w:tc>
        <w:tc>
          <w:tcPr>
            <w:tcW w:w="815" w:type="pct"/>
            <w:shd w:val="clear" w:color="auto" w:fill="auto"/>
          </w:tcPr>
          <w:p w14:paraId="67CA49A1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pct"/>
            <w:shd w:val="clear" w:color="auto" w:fill="auto"/>
          </w:tcPr>
          <w:p w14:paraId="56778D6A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shd w:val="clear" w:color="auto" w:fill="auto"/>
          </w:tcPr>
          <w:p w14:paraId="4378F2E0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pct"/>
            <w:shd w:val="clear" w:color="auto" w:fill="auto"/>
          </w:tcPr>
          <w:p w14:paraId="120A4D46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6AC6" w14:paraId="5B178A11" w14:textId="77777777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1EBC37A6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E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ducation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Years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14:paraId="35AFA82F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3.19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3" w:type="pct"/>
            <w:shd w:val="clear" w:color="auto" w:fill="auto"/>
          </w:tcPr>
          <w:p w14:paraId="2ED3D47D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4.81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0F8B88D8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73F1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3.65</w:t>
            </w:r>
          </w:p>
        </w:tc>
        <w:tc>
          <w:tcPr>
            <w:tcW w:w="384" w:type="pct"/>
            <w:shd w:val="clear" w:color="auto" w:fill="auto"/>
          </w:tcPr>
          <w:p w14:paraId="770D7A3E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&lt;0.00</w:t>
            </w:r>
          </w:p>
        </w:tc>
      </w:tr>
      <w:tr w:rsidR="00B96AC6" w14:paraId="3EB815D7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31189D98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Duration</w:t>
            </w: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of illness (Months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pct"/>
            <w:shd w:val="clear" w:color="auto" w:fill="auto"/>
          </w:tcPr>
          <w:p w14:paraId="1862ADE2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1CB56C87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25.98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9.78)</w:t>
            </w:r>
          </w:p>
        </w:tc>
        <w:tc>
          <w:tcPr>
            <w:tcW w:w="896" w:type="pct"/>
            <w:shd w:val="clear" w:color="auto" w:fill="auto"/>
          </w:tcPr>
          <w:p w14:paraId="77113E12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6B87403B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376B7041" w14:textId="77777777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372A9D11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total</w:t>
            </w:r>
            <w:r w:rsidRPr="00DF290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15" w:type="pct"/>
            <w:shd w:val="clear" w:color="auto" w:fill="auto"/>
          </w:tcPr>
          <w:p w14:paraId="78D86559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20B4EECF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88.95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14.07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583A4F31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4FFCFC64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7CA6AB7B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2FBE44FB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positive</w:t>
            </w:r>
          </w:p>
        </w:tc>
        <w:tc>
          <w:tcPr>
            <w:tcW w:w="815" w:type="pct"/>
            <w:shd w:val="clear" w:color="auto" w:fill="auto"/>
          </w:tcPr>
          <w:p w14:paraId="31692315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2973A490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22.34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4.91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547CEA2C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57308D39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0EE9C7A6" w14:textId="77777777" w:rsidTr="008E078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210D7D7B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PANSS negative</w:t>
            </w:r>
          </w:p>
        </w:tc>
        <w:tc>
          <w:tcPr>
            <w:tcW w:w="815" w:type="pct"/>
            <w:shd w:val="clear" w:color="auto" w:fill="auto"/>
          </w:tcPr>
          <w:p w14:paraId="1D938B76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4059F50D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22.31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5.73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561ABCA0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5AC33C36" w14:textId="77777777" w:rsidR="00B96AC6" w:rsidRPr="00DF2908" w:rsidRDefault="00B96AC6" w:rsidP="008E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  <w:tr w:rsidR="00B96AC6" w14:paraId="1764ADAE" w14:textId="77777777" w:rsidTr="008E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auto"/>
          </w:tcPr>
          <w:p w14:paraId="399CF197" w14:textId="77777777" w:rsidR="00B96AC6" w:rsidRPr="00DF2908" w:rsidRDefault="00B96AC6" w:rsidP="008E0783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PANSS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general</w:t>
            </w:r>
          </w:p>
        </w:tc>
        <w:tc>
          <w:tcPr>
            <w:tcW w:w="815" w:type="pct"/>
            <w:shd w:val="clear" w:color="auto" w:fill="auto"/>
          </w:tcPr>
          <w:p w14:paraId="54ECEFDE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883" w:type="pct"/>
            <w:shd w:val="clear" w:color="auto" w:fill="auto"/>
          </w:tcPr>
          <w:p w14:paraId="20BAF277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44.29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8.02</w:t>
            </w:r>
            <w:r w:rsidRPr="00DF29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96" w:type="pct"/>
            <w:shd w:val="clear" w:color="auto" w:fill="auto"/>
          </w:tcPr>
          <w:p w14:paraId="3EF47867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F2908"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  <w:tc>
          <w:tcPr>
            <w:tcW w:w="384" w:type="pct"/>
            <w:shd w:val="clear" w:color="auto" w:fill="auto"/>
          </w:tcPr>
          <w:p w14:paraId="43BBD199" w14:textId="77777777" w:rsidR="00B96AC6" w:rsidRPr="00DF2908" w:rsidRDefault="00B96AC6" w:rsidP="008E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NA</w:t>
            </w:r>
          </w:p>
        </w:tc>
      </w:tr>
    </w:tbl>
    <w:p w14:paraId="0C67B08D" w14:textId="77777777" w:rsidR="00B96AC6" w:rsidRDefault="00B96AC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0ECB784" w14:textId="77777777" w:rsidR="006D73FB" w:rsidRDefault="00B96AC6" w:rsidP="00B96AC6">
      <w:pPr>
        <w:rPr>
          <w:rFonts w:ascii="Times New Roman" w:hAnsi="Times New Roman" w:cs="Times New Roman"/>
          <w:sz w:val="20"/>
          <w:szCs w:val="20"/>
        </w:rPr>
      </w:pPr>
      <w:r w:rsidRPr="008E1E9B">
        <w:rPr>
          <w:rFonts w:ascii="Times New Roman" w:hAnsi="Times New Roman" w:cs="Times New Roman"/>
          <w:b/>
          <w:sz w:val="20"/>
          <w:szCs w:val="20"/>
        </w:rPr>
        <w:lastRenderedPageBreak/>
        <w:t>Table</w:t>
      </w:r>
      <w:r>
        <w:rPr>
          <w:rFonts w:ascii="Times New Roman" w:hAnsi="Times New Roman" w:cs="Times New Roman"/>
          <w:b/>
          <w:sz w:val="20"/>
          <w:szCs w:val="20"/>
        </w:rPr>
        <w:t xml:space="preserve"> 9</w:t>
      </w:r>
      <w:r w:rsidR="00C53212">
        <w:rPr>
          <w:rFonts w:ascii="Times New Roman" w:hAnsi="Times New Roman" w:cs="Times New Roman" w:hint="eastAsia"/>
          <w:b/>
          <w:sz w:val="20"/>
          <w:szCs w:val="20"/>
        </w:rPr>
        <w:t>.</w:t>
      </w:r>
      <w:r w:rsidRPr="008E1E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Wilcoxon rank sum test of maximum displacement and maximum rotation of the imaging data from HCs and SZs.</w:t>
      </w:r>
    </w:p>
    <w:tbl>
      <w:tblPr>
        <w:tblStyle w:val="a5"/>
        <w:tblpPr w:leftFromText="180" w:rightFromText="180" w:vertAnchor="page" w:horzAnchor="margin" w:tblpY="2190"/>
        <w:tblW w:w="0" w:type="auto"/>
        <w:tblLayout w:type="fixed"/>
        <w:tblLook w:val="04A0" w:firstRow="1" w:lastRow="0" w:firstColumn="1" w:lastColumn="0" w:noHBand="0" w:noVBand="1"/>
      </w:tblPr>
      <w:tblGrid>
        <w:gridCol w:w="1312"/>
        <w:gridCol w:w="2552"/>
        <w:gridCol w:w="755"/>
        <w:gridCol w:w="297"/>
        <w:gridCol w:w="2552"/>
        <w:gridCol w:w="755"/>
      </w:tblGrid>
      <w:tr w:rsidR="00B96AC6" w:rsidRPr="008E1E9B" w14:paraId="1F93A5AA" w14:textId="77777777" w:rsidTr="00B96AC6">
        <w:tc>
          <w:tcPr>
            <w:tcW w:w="1312" w:type="dxa"/>
            <w:vMerge w:val="restart"/>
            <w:tcBorders>
              <w:right w:val="nil"/>
            </w:tcBorders>
          </w:tcPr>
          <w:p w14:paraId="1448EF77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4D1757A9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Maximum displacement</w:t>
            </w:r>
          </w:p>
        </w:tc>
        <w:tc>
          <w:tcPr>
            <w:tcW w:w="755" w:type="dxa"/>
            <w:tcBorders>
              <w:left w:val="nil"/>
              <w:bottom w:val="single" w:sz="4" w:space="0" w:color="auto"/>
              <w:right w:val="nil"/>
            </w:tcBorders>
          </w:tcPr>
          <w:p w14:paraId="138AD2EA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left w:val="nil"/>
              <w:bottom w:val="nil"/>
              <w:right w:val="nil"/>
            </w:tcBorders>
          </w:tcPr>
          <w:p w14:paraId="4FCA1500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16949178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Maximum rotation</w:t>
            </w:r>
          </w:p>
        </w:tc>
        <w:tc>
          <w:tcPr>
            <w:tcW w:w="755" w:type="dxa"/>
            <w:tcBorders>
              <w:left w:val="nil"/>
              <w:bottom w:val="single" w:sz="4" w:space="0" w:color="auto"/>
            </w:tcBorders>
          </w:tcPr>
          <w:p w14:paraId="5C9D74B8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6AC6" w:rsidRPr="008E1E9B" w14:paraId="78F70699" w14:textId="77777777" w:rsidTr="00B96AC6">
        <w:tc>
          <w:tcPr>
            <w:tcW w:w="1312" w:type="dxa"/>
            <w:vMerge/>
            <w:tcBorders>
              <w:bottom w:val="single" w:sz="4" w:space="0" w:color="auto"/>
              <w:right w:val="nil"/>
            </w:tcBorders>
          </w:tcPr>
          <w:p w14:paraId="7E473708" w14:textId="77777777" w:rsidR="00B96AC6" w:rsidRPr="008E1E9B" w:rsidRDefault="00B96AC6" w:rsidP="00B96AC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0D172AAA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Test Statistics</w:t>
            </w:r>
          </w:p>
        </w:tc>
        <w:tc>
          <w:tcPr>
            <w:tcW w:w="755" w:type="dxa"/>
            <w:tcBorders>
              <w:left w:val="nil"/>
              <w:bottom w:val="single" w:sz="4" w:space="0" w:color="auto"/>
              <w:right w:val="nil"/>
            </w:tcBorders>
          </w:tcPr>
          <w:p w14:paraId="4CCC7FDE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5245C2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5B4B02B6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Test Statistics</w:t>
            </w:r>
          </w:p>
        </w:tc>
        <w:tc>
          <w:tcPr>
            <w:tcW w:w="755" w:type="dxa"/>
            <w:tcBorders>
              <w:left w:val="nil"/>
              <w:bottom w:val="single" w:sz="4" w:space="0" w:color="auto"/>
            </w:tcBorders>
          </w:tcPr>
          <w:p w14:paraId="67B3D4C9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</w:p>
        </w:tc>
      </w:tr>
      <w:tr w:rsidR="00B96AC6" w:rsidRPr="008E1E9B" w14:paraId="46309F75" w14:textId="77777777" w:rsidTr="00B96AC6">
        <w:tc>
          <w:tcPr>
            <w:tcW w:w="1312" w:type="dxa"/>
            <w:tcBorders>
              <w:bottom w:val="nil"/>
              <w:right w:val="nil"/>
            </w:tcBorders>
          </w:tcPr>
          <w:p w14:paraId="37C504C8" w14:textId="77777777" w:rsidR="00B96AC6" w:rsidRPr="008E1E9B" w:rsidRDefault="00B96AC6" w:rsidP="00B96A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HLG</w:t>
            </w: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14:paraId="1C554766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1860.50</w:t>
            </w:r>
          </w:p>
        </w:tc>
        <w:tc>
          <w:tcPr>
            <w:tcW w:w="755" w:type="dxa"/>
            <w:tcBorders>
              <w:left w:val="nil"/>
              <w:bottom w:val="nil"/>
              <w:right w:val="nil"/>
            </w:tcBorders>
          </w:tcPr>
          <w:p w14:paraId="0EA0C643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297" w:type="dxa"/>
            <w:tcBorders>
              <w:left w:val="nil"/>
              <w:bottom w:val="nil"/>
              <w:right w:val="nil"/>
            </w:tcBorders>
          </w:tcPr>
          <w:p w14:paraId="48E2A047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14:paraId="392B9684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1826.00</w:t>
            </w:r>
          </w:p>
        </w:tc>
        <w:tc>
          <w:tcPr>
            <w:tcW w:w="755" w:type="dxa"/>
            <w:tcBorders>
              <w:left w:val="nil"/>
              <w:bottom w:val="nil"/>
            </w:tcBorders>
          </w:tcPr>
          <w:p w14:paraId="583A0DCF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</w:tc>
      </w:tr>
      <w:tr w:rsidR="00B96AC6" w:rsidRPr="008E1E9B" w14:paraId="40E7A714" w14:textId="77777777" w:rsidTr="00B96AC6">
        <w:tc>
          <w:tcPr>
            <w:tcW w:w="1312" w:type="dxa"/>
            <w:tcBorders>
              <w:top w:val="nil"/>
              <w:bottom w:val="nil"/>
              <w:right w:val="nil"/>
            </w:tcBorders>
          </w:tcPr>
          <w:p w14:paraId="52621C80" w14:textId="77777777" w:rsidR="00B96AC6" w:rsidRPr="008E1E9B" w:rsidRDefault="00B96AC6" w:rsidP="00B96A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PKUH6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8EC41E7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2953.00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AA907DF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019FBE66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857EDFF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2752.00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</w:tcBorders>
          </w:tcPr>
          <w:p w14:paraId="10525085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</w:tr>
      <w:tr w:rsidR="00B96AC6" w:rsidRPr="008E1E9B" w14:paraId="278DD00E" w14:textId="77777777" w:rsidTr="00B96AC6">
        <w:tc>
          <w:tcPr>
            <w:tcW w:w="1312" w:type="dxa"/>
            <w:tcBorders>
              <w:top w:val="nil"/>
              <w:bottom w:val="nil"/>
              <w:right w:val="nil"/>
            </w:tcBorders>
          </w:tcPr>
          <w:p w14:paraId="12017CEA" w14:textId="77777777" w:rsidR="00B96AC6" w:rsidRPr="008E1E9B" w:rsidRDefault="00B96AC6" w:rsidP="00B96A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WUHAN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E21DDE5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2552.50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44A7F92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490CD4A9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C474252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2898.50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</w:tcBorders>
          </w:tcPr>
          <w:p w14:paraId="24C7FEFC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</w:tr>
      <w:tr w:rsidR="00B96AC6" w:rsidRPr="008E1E9B" w14:paraId="48731B5E" w14:textId="77777777" w:rsidTr="00B96AC6">
        <w:tc>
          <w:tcPr>
            <w:tcW w:w="1312" w:type="dxa"/>
            <w:tcBorders>
              <w:top w:val="nil"/>
              <w:bottom w:val="nil"/>
              <w:right w:val="nil"/>
            </w:tcBorders>
          </w:tcPr>
          <w:p w14:paraId="06738002" w14:textId="77777777" w:rsidR="00B96AC6" w:rsidRPr="008E1E9B" w:rsidRDefault="00B96AC6" w:rsidP="00B96A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HMG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80274D1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1371.00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1483039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396EBA52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7EEBDCB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1494.00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</w:tcBorders>
          </w:tcPr>
          <w:p w14:paraId="4CF40510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0.64</w:t>
            </w:r>
          </w:p>
        </w:tc>
      </w:tr>
      <w:tr w:rsidR="00B96AC6" w:rsidRPr="008E1E9B" w14:paraId="4249DA5C" w14:textId="77777777" w:rsidTr="00B96AC6">
        <w:tc>
          <w:tcPr>
            <w:tcW w:w="1312" w:type="dxa"/>
            <w:tcBorders>
              <w:top w:val="nil"/>
              <w:bottom w:val="nil"/>
              <w:right w:val="nil"/>
            </w:tcBorders>
          </w:tcPr>
          <w:p w14:paraId="02EDB5DA" w14:textId="77777777" w:rsidR="00B96AC6" w:rsidRPr="008E1E9B" w:rsidRDefault="00B96AC6" w:rsidP="00B96A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HMS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466115B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2506.00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AB4D3DD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56307CCE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D30DB88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2953.00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</w:tcBorders>
          </w:tcPr>
          <w:p w14:paraId="7662AB12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</w:tr>
      <w:tr w:rsidR="00B96AC6" w:rsidRPr="008E1E9B" w14:paraId="0CEC3276" w14:textId="77777777" w:rsidTr="00B96AC6">
        <w:tc>
          <w:tcPr>
            <w:tcW w:w="1312" w:type="dxa"/>
            <w:tcBorders>
              <w:top w:val="nil"/>
              <w:bottom w:val="nil"/>
              <w:right w:val="nil"/>
            </w:tcBorders>
          </w:tcPr>
          <w:p w14:paraId="264AC8F9" w14:textId="77777777" w:rsidR="00B96AC6" w:rsidRPr="008E1E9B" w:rsidRDefault="00B96AC6" w:rsidP="00B96A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ZMD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E0CD239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1523.00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CE99F68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59955CA7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21066E2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1357.00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</w:tcBorders>
          </w:tcPr>
          <w:p w14:paraId="5A47BB60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</w:tr>
      <w:tr w:rsidR="00B96AC6" w:rsidRPr="008E1E9B" w14:paraId="58D012F6" w14:textId="77777777" w:rsidTr="00B96AC6">
        <w:tc>
          <w:tcPr>
            <w:tcW w:w="1312" w:type="dxa"/>
            <w:tcBorders>
              <w:top w:val="nil"/>
              <w:right w:val="nil"/>
            </w:tcBorders>
          </w:tcPr>
          <w:p w14:paraId="5C589183" w14:textId="77777777" w:rsidR="00B96AC6" w:rsidRPr="008E1E9B" w:rsidRDefault="00B96AC6" w:rsidP="00B96A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XJ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</w:tcPr>
          <w:p w14:paraId="4CD334B7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1215.00</w:t>
            </w:r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</w:tcPr>
          <w:p w14:paraId="5D9A406C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297" w:type="dxa"/>
            <w:tcBorders>
              <w:top w:val="nil"/>
              <w:left w:val="nil"/>
              <w:right w:val="nil"/>
            </w:tcBorders>
          </w:tcPr>
          <w:p w14:paraId="01A65750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</w:tcPr>
          <w:p w14:paraId="65705700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1133.00</w:t>
            </w:r>
          </w:p>
        </w:tc>
        <w:tc>
          <w:tcPr>
            <w:tcW w:w="755" w:type="dxa"/>
            <w:tcBorders>
              <w:top w:val="nil"/>
              <w:left w:val="nil"/>
            </w:tcBorders>
          </w:tcPr>
          <w:p w14:paraId="21C68B05" w14:textId="77777777" w:rsidR="00B96AC6" w:rsidRPr="008E1E9B" w:rsidRDefault="00B96AC6" w:rsidP="00B96AC6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8E1E9B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</w:tr>
    </w:tbl>
    <w:p w14:paraId="41744088" w14:textId="77777777"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14:paraId="23DC8117" w14:textId="77777777" w:rsidR="00785F38" w:rsidRDefault="00785F38" w:rsidP="008E1E9B">
      <w:pPr>
        <w:rPr>
          <w:rFonts w:ascii="Times New Roman" w:hAnsi="Times New Roman" w:cs="Times New Roman"/>
          <w:sz w:val="20"/>
          <w:szCs w:val="20"/>
        </w:rPr>
      </w:pPr>
    </w:p>
    <w:p w14:paraId="5D512778" w14:textId="77777777" w:rsidR="001C0733" w:rsidRDefault="001C073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14:paraId="0D6417D0" w14:textId="77777777" w:rsidR="001C0733" w:rsidRDefault="001C0733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a5"/>
        <w:tblpPr w:leftFromText="180" w:rightFromText="180" w:horzAnchor="margin" w:tblpY="933"/>
        <w:tblW w:w="5000" w:type="pct"/>
        <w:tblLook w:val="04A0" w:firstRow="1" w:lastRow="0" w:firstColumn="1" w:lastColumn="0" w:noHBand="0" w:noVBand="1"/>
      </w:tblPr>
      <w:tblGrid>
        <w:gridCol w:w="5825"/>
        <w:gridCol w:w="864"/>
        <w:gridCol w:w="864"/>
        <w:gridCol w:w="743"/>
      </w:tblGrid>
      <w:tr w:rsidR="001C0733" w14:paraId="4DF6B508" w14:textId="77777777" w:rsidTr="001C0733">
        <w:tc>
          <w:tcPr>
            <w:tcW w:w="3510" w:type="pct"/>
            <w:vMerge w:val="restart"/>
            <w:tcBorders>
              <w:right w:val="nil"/>
            </w:tcBorders>
          </w:tcPr>
          <w:p w14:paraId="53F24BA5" w14:textId="77777777"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Anatomical location</w:t>
            </w:r>
          </w:p>
        </w:tc>
        <w:tc>
          <w:tcPr>
            <w:tcW w:w="1490" w:type="pct"/>
            <w:gridSpan w:val="3"/>
            <w:tcBorders>
              <w:left w:val="nil"/>
              <w:bottom w:val="single" w:sz="4" w:space="0" w:color="auto"/>
            </w:tcBorders>
          </w:tcPr>
          <w:p w14:paraId="114CE4EB" w14:textId="77777777"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MNI coordinates</w:t>
            </w:r>
          </w:p>
        </w:tc>
      </w:tr>
      <w:tr w:rsidR="001C0733" w14:paraId="031BC329" w14:textId="77777777" w:rsidTr="001C0733">
        <w:tc>
          <w:tcPr>
            <w:tcW w:w="3510" w:type="pct"/>
            <w:vMerge/>
            <w:tcBorders>
              <w:bottom w:val="single" w:sz="4" w:space="0" w:color="auto"/>
              <w:right w:val="nil"/>
            </w:tcBorders>
          </w:tcPr>
          <w:p w14:paraId="0C8BCD73" w14:textId="77777777"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pct"/>
            <w:tcBorders>
              <w:left w:val="nil"/>
              <w:bottom w:val="single" w:sz="4" w:space="0" w:color="auto"/>
              <w:right w:val="nil"/>
            </w:tcBorders>
          </w:tcPr>
          <w:p w14:paraId="6A556A93" w14:textId="77777777"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21" w:type="pct"/>
            <w:tcBorders>
              <w:left w:val="nil"/>
              <w:bottom w:val="single" w:sz="4" w:space="0" w:color="auto"/>
              <w:right w:val="nil"/>
            </w:tcBorders>
          </w:tcPr>
          <w:p w14:paraId="69E67346" w14:textId="77777777"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49" w:type="pct"/>
            <w:tcBorders>
              <w:left w:val="nil"/>
              <w:bottom w:val="single" w:sz="4" w:space="0" w:color="auto"/>
            </w:tcBorders>
          </w:tcPr>
          <w:p w14:paraId="48E13785" w14:textId="77777777"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</w:tc>
      </w:tr>
      <w:tr w:rsidR="001C0733" w14:paraId="2D01FD79" w14:textId="77777777" w:rsidTr="001C0733">
        <w:tc>
          <w:tcPr>
            <w:tcW w:w="3510" w:type="pct"/>
            <w:tcBorders>
              <w:top w:val="single" w:sz="4" w:space="0" w:color="auto"/>
              <w:bottom w:val="nil"/>
              <w:right w:val="nil"/>
            </w:tcBorders>
          </w:tcPr>
          <w:p w14:paraId="5B1AA734" w14:textId="77777777"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Left posterior medial frontal cortex</w:t>
            </w:r>
            <w:ins w:id="0" w:author="Yue" w:date="2016-08-10T09:27:00Z">
              <w:r w:rsidR="00E4438B">
                <w:rPr>
                  <w:rFonts w:ascii="Times New Roman" w:hAnsi="Times New Roman" w:cs="Times New Roman"/>
                  <w:sz w:val="20"/>
                  <w:szCs w:val="20"/>
                </w:rPr>
                <w:t xml:space="preserve"> (pre-SMA)</w:t>
              </w:r>
            </w:ins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88D4F49" w14:textId="77777777" w:rsidR="001C0733" w:rsidRPr="0067285B" w:rsidRDefault="001C0733" w:rsidP="008E0783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0276262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1F632A7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</w:tr>
      <w:tr w:rsidR="001C0733" w14:paraId="78D1ADA2" w14:textId="77777777" w:rsidTr="001C0733">
        <w:tc>
          <w:tcPr>
            <w:tcW w:w="3510" w:type="pct"/>
            <w:tcBorders>
              <w:top w:val="nil"/>
              <w:bottom w:val="nil"/>
              <w:right w:val="nil"/>
            </w:tcBorders>
          </w:tcPr>
          <w:p w14:paraId="4065C567" w14:textId="77777777"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Right posterior medial frontal cortex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52CDF9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47CDB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126CE9F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</w:tr>
      <w:tr w:rsidR="001C0733" w14:paraId="4C08D14A" w14:textId="77777777" w:rsidTr="001C0733">
        <w:tc>
          <w:tcPr>
            <w:tcW w:w="3510" w:type="pct"/>
            <w:tcBorders>
              <w:top w:val="nil"/>
              <w:bottom w:val="nil"/>
              <w:right w:val="nil"/>
            </w:tcBorders>
          </w:tcPr>
          <w:p w14:paraId="1EFF1411" w14:textId="77777777"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Left intraparietal sulcus/intraparietal cortex</w:t>
            </w:r>
            <w:ins w:id="1" w:author="Yue" w:date="2016-08-10T09:28:00Z">
              <w:r w:rsidR="00885875">
                <w:rPr>
                  <w:rFonts w:ascii="Times New Roman" w:hAnsi="Times New Roman" w:cs="Times New Roman"/>
                  <w:sz w:val="20"/>
                  <w:szCs w:val="20"/>
                </w:rPr>
                <w:t xml:space="preserve"> (IPS)</w:t>
              </w:r>
            </w:ins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19F87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-44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1BF3B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-40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4521553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</w:tr>
      <w:tr w:rsidR="001C0733" w14:paraId="03D0653F" w14:textId="77777777" w:rsidTr="001C0733">
        <w:tc>
          <w:tcPr>
            <w:tcW w:w="3510" w:type="pct"/>
            <w:tcBorders>
              <w:top w:val="nil"/>
              <w:bottom w:val="nil"/>
              <w:right w:val="nil"/>
            </w:tcBorders>
          </w:tcPr>
          <w:p w14:paraId="0951F04F" w14:textId="77777777"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Left anterior insular</w:t>
            </w:r>
            <w:ins w:id="2" w:author="Yue" w:date="2016-08-10T09:27:00Z">
              <w:r w:rsidR="00E4438B">
                <w:rPr>
                  <w:rFonts w:ascii="Times New Roman" w:hAnsi="Times New Roman" w:cs="Times New Roman"/>
                  <w:sz w:val="20"/>
                  <w:szCs w:val="20"/>
                </w:rPr>
                <w:t xml:space="preserve"> (AI)</w:t>
              </w:r>
            </w:ins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CB3CF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-36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0ACD02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767CA81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</w:tr>
      <w:tr w:rsidR="001C0733" w14:paraId="04A7CFAD" w14:textId="77777777" w:rsidTr="001C0733">
        <w:tc>
          <w:tcPr>
            <w:tcW w:w="3510" w:type="pct"/>
            <w:tcBorders>
              <w:top w:val="nil"/>
              <w:bottom w:val="nil"/>
              <w:right w:val="nil"/>
            </w:tcBorders>
          </w:tcPr>
          <w:p w14:paraId="6CC8E612" w14:textId="77777777"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Left inferior frontal gyrus pars opercularis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2F259D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-46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C2F997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3EDCB94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</w:tr>
      <w:tr w:rsidR="001C0733" w14:paraId="7338462D" w14:textId="77777777" w:rsidTr="001C0733">
        <w:tc>
          <w:tcPr>
            <w:tcW w:w="3510" w:type="pct"/>
            <w:tcBorders>
              <w:top w:val="nil"/>
              <w:bottom w:val="nil"/>
              <w:right w:val="nil"/>
            </w:tcBorders>
          </w:tcPr>
          <w:p w14:paraId="34D6CA55" w14:textId="77777777"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Left IFG/caudal lateral prefrontal gyrus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1CF858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-46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701D2B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91B9BE4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1C0733" w14:paraId="4DDE938F" w14:textId="77777777" w:rsidTr="001C0733">
        <w:tc>
          <w:tcPr>
            <w:tcW w:w="3510" w:type="pct"/>
            <w:tcBorders>
              <w:top w:val="nil"/>
              <w:bottom w:val="nil"/>
              <w:right w:val="nil"/>
            </w:tcBorders>
          </w:tcPr>
          <w:p w14:paraId="50E93012" w14:textId="77777777"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Right anterior insular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E608F8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2D12F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4FCFAA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1C0733" w14:paraId="7DDCF73E" w14:textId="77777777" w:rsidTr="001C0733">
        <w:tc>
          <w:tcPr>
            <w:tcW w:w="3510" w:type="pct"/>
            <w:tcBorders>
              <w:top w:val="nil"/>
              <w:bottom w:val="nil"/>
              <w:right w:val="nil"/>
            </w:tcBorders>
          </w:tcPr>
          <w:p w14:paraId="6ECFB6E1" w14:textId="77777777"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Right caudal lateral prefrontal cortex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A7BF17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A97D2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D7F0B30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</w:tr>
      <w:tr w:rsidR="001C0733" w14:paraId="645BFA3E" w14:textId="77777777" w:rsidTr="001C0733">
        <w:tc>
          <w:tcPr>
            <w:tcW w:w="3510" w:type="pct"/>
            <w:tcBorders>
              <w:top w:val="nil"/>
              <w:bottom w:val="nil"/>
              <w:right w:val="nil"/>
            </w:tcBorders>
          </w:tcPr>
          <w:p w14:paraId="2105F851" w14:textId="77777777"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Right inferior frontal gyrus pars opercularis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3F963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53537D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B69416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</w:tr>
      <w:tr w:rsidR="001C0733" w14:paraId="2C551DBB" w14:textId="77777777" w:rsidTr="001C0733">
        <w:tc>
          <w:tcPr>
            <w:tcW w:w="3510" w:type="pct"/>
            <w:tcBorders>
              <w:top w:val="nil"/>
              <w:bottom w:val="single" w:sz="4" w:space="0" w:color="auto"/>
              <w:right w:val="nil"/>
            </w:tcBorders>
          </w:tcPr>
          <w:p w14:paraId="379BFCBB" w14:textId="77777777" w:rsidR="001C0733" w:rsidRPr="0067285B" w:rsidRDefault="001C0733" w:rsidP="008E0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sz w:val="20"/>
                <w:szCs w:val="20"/>
              </w:rPr>
              <w:t>Right intraparietal sulcus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3B7476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EFCD99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F54CD" w14:textId="77777777" w:rsidR="001C0733" w:rsidRPr="0067285B" w:rsidRDefault="001C0733" w:rsidP="008E07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28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</w:tr>
    </w:tbl>
    <w:p w14:paraId="58625FEE" w14:textId="77777777" w:rsidR="001C0733" w:rsidRPr="00D0448D" w:rsidRDefault="001C0733" w:rsidP="001C073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C0733">
        <w:rPr>
          <w:rFonts w:ascii="Times New Roman" w:hAnsi="Times New Roman" w:cs="Times New Roman" w:hint="eastAsia"/>
          <w:b/>
          <w:sz w:val="20"/>
          <w:szCs w:val="20"/>
        </w:rPr>
        <w:t>Table</w:t>
      </w:r>
      <w:r w:rsidRPr="001C0733">
        <w:rPr>
          <w:rFonts w:ascii="Times New Roman" w:hAnsi="Times New Roman" w:cs="Times New Roman"/>
          <w:b/>
          <w:sz w:val="20"/>
          <w:szCs w:val="20"/>
        </w:rPr>
        <w:t xml:space="preserve"> 10.</w:t>
      </w:r>
      <w:r w:rsidRPr="00D0448D">
        <w:rPr>
          <w:rFonts w:ascii="Times New Roman" w:hAnsi="Times New Roman" w:cs="Times New Roman" w:hint="eastAsia"/>
          <w:sz w:val="20"/>
          <w:szCs w:val="20"/>
        </w:rPr>
        <w:t xml:space="preserve"> </w:t>
      </w:r>
      <w:commentRangeStart w:id="3"/>
      <w:r w:rsidRPr="00D0448D">
        <w:rPr>
          <w:rFonts w:ascii="Times New Roman" w:hAnsi="Times New Roman" w:cs="Times New Roman" w:hint="eastAsia"/>
          <w:sz w:val="20"/>
          <w:szCs w:val="20"/>
        </w:rPr>
        <w:t>Anatomical location of the ROIs.</w:t>
      </w:r>
      <w:commentRangeEnd w:id="3"/>
      <w:r w:rsidR="002E1306">
        <w:rPr>
          <w:rStyle w:val="a6"/>
        </w:rPr>
        <w:commentReference w:id="3"/>
      </w:r>
    </w:p>
    <w:p w14:paraId="510714DC" w14:textId="77777777" w:rsidR="00C02AB8" w:rsidRPr="001C0733" w:rsidRDefault="00C02AB8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14:paraId="17B82F3D" w14:textId="77777777" w:rsidR="00C02AB8" w:rsidRDefault="00C02AB8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FF8FF8B" w14:textId="77777777" w:rsidR="00C02AB8" w:rsidRPr="00F42390" w:rsidRDefault="00F42390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F42390">
        <w:rPr>
          <w:rFonts w:ascii="Times New Roman" w:hAnsi="Times New Roman" w:cs="Times New Roman" w:hint="eastAsia"/>
          <w:b/>
          <w:sz w:val="20"/>
          <w:szCs w:val="20"/>
        </w:rPr>
        <w:lastRenderedPageBreak/>
        <w:t>Table</w:t>
      </w:r>
      <w:r w:rsidRPr="00F42390">
        <w:rPr>
          <w:rFonts w:ascii="Times New Roman" w:hAnsi="Times New Roman" w:cs="Times New Roman"/>
          <w:b/>
          <w:sz w:val="20"/>
          <w:szCs w:val="20"/>
        </w:rPr>
        <w:t xml:space="preserve"> 1</w:t>
      </w:r>
      <w:r w:rsidR="006A636A">
        <w:rPr>
          <w:rFonts w:ascii="Times New Roman" w:hAnsi="Times New Roman" w:cs="Times New Roman"/>
          <w:b/>
          <w:sz w:val="20"/>
          <w:szCs w:val="20"/>
        </w:rPr>
        <w:t>1</w:t>
      </w:r>
      <w:r w:rsidRPr="00F42390">
        <w:rPr>
          <w:rFonts w:ascii="Times New Roman" w:hAnsi="Times New Roman" w:cs="Times New Roman" w:hint="eastAsia"/>
          <w:sz w:val="20"/>
          <w:szCs w:val="20"/>
        </w:rPr>
        <w:t xml:space="preserve">. Association </w:t>
      </w:r>
      <w:r w:rsidR="00F93561">
        <w:rPr>
          <w:rFonts w:ascii="Times New Roman" w:hAnsi="Times New Roman" w:cs="Times New Roman"/>
          <w:sz w:val="20"/>
          <w:szCs w:val="20"/>
        </w:rPr>
        <w:t xml:space="preserve">analysis </w:t>
      </w:r>
      <w:r w:rsidRPr="00F42390">
        <w:rPr>
          <w:rFonts w:ascii="Times New Roman" w:hAnsi="Times New Roman" w:cs="Times New Roman" w:hint="eastAsia"/>
          <w:sz w:val="20"/>
          <w:szCs w:val="20"/>
        </w:rPr>
        <w:t>of FC1 and clinical scores in patients.</w:t>
      </w:r>
    </w:p>
    <w:tbl>
      <w:tblPr>
        <w:tblStyle w:val="a5"/>
        <w:tblpPr w:leftFromText="180" w:rightFromText="180" w:vertAnchor="page" w:horzAnchor="margin" w:tblpY="2006"/>
        <w:tblW w:w="5000" w:type="pct"/>
        <w:tblLook w:val="04A0" w:firstRow="1" w:lastRow="0" w:firstColumn="1" w:lastColumn="0" w:noHBand="0" w:noVBand="1"/>
      </w:tblPr>
      <w:tblGrid>
        <w:gridCol w:w="1107"/>
        <w:gridCol w:w="695"/>
        <w:gridCol w:w="684"/>
        <w:gridCol w:w="249"/>
        <w:gridCol w:w="846"/>
        <w:gridCol w:w="847"/>
        <w:gridCol w:w="249"/>
        <w:gridCol w:w="870"/>
        <w:gridCol w:w="870"/>
        <w:gridCol w:w="249"/>
        <w:gridCol w:w="821"/>
        <w:gridCol w:w="819"/>
      </w:tblGrid>
      <w:tr w:rsidR="00F93561" w:rsidRPr="00070C4D" w14:paraId="3812D71C" w14:textId="77777777" w:rsidTr="00F93561">
        <w:tc>
          <w:tcPr>
            <w:tcW w:w="666" w:type="pct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E703CCE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0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2D9855A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PANSS total</w:t>
            </w:r>
          </w:p>
        </w:tc>
        <w:tc>
          <w:tcPr>
            <w:tcW w:w="15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DDD915B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81E2AB8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PANSS positive</w:t>
            </w:r>
          </w:p>
        </w:tc>
        <w:tc>
          <w:tcPr>
            <w:tcW w:w="15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859CCCE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812CD54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PANSS negative</w:t>
            </w:r>
          </w:p>
        </w:tc>
        <w:tc>
          <w:tcPr>
            <w:tcW w:w="15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45C0F32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ABFB86C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PANSS general</w:t>
            </w:r>
          </w:p>
        </w:tc>
      </w:tr>
      <w:tr w:rsidR="00F93561" w:rsidRPr="00070C4D" w14:paraId="447488FA" w14:textId="77777777" w:rsidTr="00F93561">
        <w:tc>
          <w:tcPr>
            <w:tcW w:w="666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D318C6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6A4855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65CE00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9CD023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E98509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A19E90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4CC131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9C6E90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4A4429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59511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D45B2F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BAE1C8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F93561" w:rsidRPr="00070C4D" w14:paraId="7A93DE93" w14:textId="77777777" w:rsidTr="00F93561">
        <w:tc>
          <w:tcPr>
            <w:tcW w:w="66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B7B80F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HLG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1CFE1A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4CFF70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F05D47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754B9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B9EE35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F45F85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0129E3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B0C8A0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0D6FD2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87D95B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AA3A86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3561" w:rsidRPr="00070C4D" w14:paraId="306BDF97" w14:textId="77777777" w:rsidTr="00F93561"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</w:tcPr>
          <w:p w14:paraId="15CE9A94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PKU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14:paraId="320CD172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0CBC64D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14:paraId="1483412E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14:paraId="0A6846F3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14:paraId="5D768575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14:paraId="26EAC7A6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14:paraId="17FA0599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14:paraId="6DB56D56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14:paraId="64306344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14:paraId="2F5D1E9E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14:paraId="226C50FE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3561" w:rsidRPr="00070C4D" w14:paraId="5D12C773" w14:textId="77777777" w:rsidTr="00F93561"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</w:tcPr>
          <w:p w14:paraId="356D69FD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WUHAN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14:paraId="4187E959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60FDE64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14:paraId="79D35ABF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14:paraId="3C4D48F9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14:paraId="7BF54E65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14:paraId="0CCD8602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14:paraId="439AC462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14:paraId="236CAC49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14:paraId="1B1A2757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14:paraId="5563FEA2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14:paraId="782C785F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3561" w:rsidRPr="00070C4D" w14:paraId="147D7B63" w14:textId="77777777" w:rsidTr="00F93561"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</w:tcPr>
          <w:p w14:paraId="347A7932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HMG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14:paraId="598834A6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958BB11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14:paraId="3C0D5132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14:paraId="65F0B2B8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14:paraId="5E052897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14:paraId="06F30A57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14:paraId="34E06B25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14:paraId="207B457B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14:paraId="34254DC3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14:paraId="1624EFA9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14:paraId="220AD441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3561" w:rsidRPr="00070C4D" w14:paraId="477976C7" w14:textId="77777777" w:rsidTr="00F93561"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</w:tcPr>
          <w:p w14:paraId="2CF33A2A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HMS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14:paraId="0A0B35C0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B19CE14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14:paraId="5803D278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14:paraId="25AE3384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14:paraId="26FB1457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14:paraId="094808BA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14:paraId="2B83871C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14:paraId="6FE31835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14:paraId="76249DB1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14:paraId="75C273A0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14:paraId="3FDAC9B8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3561" w:rsidRPr="00070C4D" w14:paraId="572C5078" w14:textId="77777777" w:rsidTr="00F93561"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</w:tcPr>
          <w:p w14:paraId="19CE8F74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ZMD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14:paraId="246222D8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3DF79CE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14:paraId="0F50BCAA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14:paraId="27627DA8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14:paraId="087B5CD8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14:paraId="7FA57087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14:paraId="08DAF5BD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14:paraId="53120F87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14:paraId="76EA8CE6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14:paraId="1F2C521C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14:paraId="0256CE13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3561" w:rsidRPr="00070C4D" w14:paraId="3F8E6538" w14:textId="77777777" w:rsidTr="00F93561"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</w:tcPr>
          <w:p w14:paraId="5A17F3D2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14:paraId="63F1A32B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80D8755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14:paraId="4A0D9222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14:paraId="05ABFC6B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14:paraId="31FF5516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14:paraId="2B6FFA05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14:paraId="01D7612B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14:paraId="3EB76FCF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</w:tcPr>
          <w:p w14:paraId="1E493318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14:paraId="7939D07E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</w:tcPr>
          <w:p w14:paraId="3A007B7E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3561" w:rsidRPr="00070C4D" w14:paraId="565209A7" w14:textId="77777777" w:rsidTr="00F93561"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DE404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B16303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06A12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1F14E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32317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5F674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CBCD2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04A7B8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3191C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703CB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93432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45DDF" w14:textId="77777777" w:rsidR="00F93561" w:rsidRPr="00070C4D" w:rsidRDefault="00F93561" w:rsidP="00F93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C4D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</w:tr>
    </w:tbl>
    <w:p w14:paraId="24493D1D" w14:textId="77777777" w:rsidR="00785F38" w:rsidRDefault="00785F38" w:rsidP="00F42390">
      <w:pPr>
        <w:rPr>
          <w:rFonts w:ascii="Times New Roman" w:hAnsi="Times New Roman" w:cs="Times New Roman"/>
          <w:sz w:val="20"/>
          <w:szCs w:val="20"/>
        </w:rPr>
      </w:pPr>
    </w:p>
    <w:sectPr w:rsidR="00785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Yue" w:date="2016-08-10T09:29:00Z" w:initials="Y">
    <w:p w14:paraId="0A964582" w14:textId="7F63EE9B" w:rsidR="002E1306" w:rsidRDefault="002E130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表格</w:t>
      </w:r>
      <w:r w:rsidR="00682A39">
        <w:rPr>
          <w:rFonts w:hint="eastAsia"/>
        </w:rPr>
        <w:t>改一下</w:t>
      </w:r>
      <w:bookmarkStart w:id="4" w:name="_GoBack"/>
      <w:bookmarkEnd w:id="4"/>
    </w:p>
    <w:p w14:paraId="41F53703" w14:textId="77777777" w:rsidR="002E1306" w:rsidRDefault="002E1306">
      <w:pPr>
        <w:pStyle w:val="a7"/>
      </w:pPr>
      <w:r>
        <w:rPr>
          <w:rFonts w:hint="eastAsia"/>
        </w:rPr>
        <w:t>插入单独一列为名称缩写</w:t>
      </w:r>
    </w:p>
    <w:p w14:paraId="774C3D10" w14:textId="77777777" w:rsidR="002E1306" w:rsidRDefault="002E1306">
      <w:pPr>
        <w:pStyle w:val="a7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>ROI</w:t>
      </w:r>
      <w:r>
        <w:rPr>
          <w:rFonts w:hint="eastAsia"/>
        </w:rPr>
        <w:t>顺序按照正文中出现的顺序，左右依次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4C3D1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2E939" w14:textId="77777777" w:rsidR="00836A05" w:rsidRDefault="00836A05" w:rsidP="008E1E9B">
      <w:r>
        <w:separator/>
      </w:r>
    </w:p>
  </w:endnote>
  <w:endnote w:type="continuationSeparator" w:id="0">
    <w:p w14:paraId="1EFBA28C" w14:textId="77777777" w:rsidR="00836A05" w:rsidRDefault="00836A05" w:rsidP="008E1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EF236" w14:textId="77777777" w:rsidR="00836A05" w:rsidRDefault="00836A05" w:rsidP="008E1E9B">
      <w:r>
        <w:separator/>
      </w:r>
    </w:p>
  </w:footnote>
  <w:footnote w:type="continuationSeparator" w:id="0">
    <w:p w14:paraId="70FFF9AC" w14:textId="77777777" w:rsidR="00836A05" w:rsidRDefault="00836A05" w:rsidP="008E1E9B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ue">
    <w15:presenceInfo w15:providerId="None" w15:userId="Yu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C5"/>
    <w:rsid w:val="001C0733"/>
    <w:rsid w:val="00291610"/>
    <w:rsid w:val="002E1306"/>
    <w:rsid w:val="003F3A2E"/>
    <w:rsid w:val="00507B9B"/>
    <w:rsid w:val="00682A39"/>
    <w:rsid w:val="006A636A"/>
    <w:rsid w:val="006D73FB"/>
    <w:rsid w:val="007304F3"/>
    <w:rsid w:val="00785F38"/>
    <w:rsid w:val="00821BC5"/>
    <w:rsid w:val="00836A05"/>
    <w:rsid w:val="00885875"/>
    <w:rsid w:val="008E1E9B"/>
    <w:rsid w:val="00A871C2"/>
    <w:rsid w:val="00AE258B"/>
    <w:rsid w:val="00B96AC6"/>
    <w:rsid w:val="00C02AB8"/>
    <w:rsid w:val="00C53212"/>
    <w:rsid w:val="00C60347"/>
    <w:rsid w:val="00E4438B"/>
    <w:rsid w:val="00F42390"/>
    <w:rsid w:val="00F93561"/>
    <w:rsid w:val="00FA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0D076"/>
  <w15:chartTrackingRefBased/>
  <w15:docId w15:val="{FBDE1F24-C8A7-4383-9549-B072A942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E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E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E9B"/>
    <w:rPr>
      <w:sz w:val="18"/>
      <w:szCs w:val="18"/>
    </w:rPr>
  </w:style>
  <w:style w:type="table" w:styleId="a5">
    <w:name w:val="Table Grid"/>
    <w:basedOn w:val="a1"/>
    <w:uiPriority w:val="59"/>
    <w:rsid w:val="008E1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List Table 6 Colorful"/>
    <w:basedOn w:val="a1"/>
    <w:uiPriority w:val="51"/>
    <w:rsid w:val="006D73F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6">
    <w:name w:val="annotation reference"/>
    <w:basedOn w:val="a0"/>
    <w:uiPriority w:val="99"/>
    <w:semiHidden/>
    <w:unhideWhenUsed/>
    <w:rsid w:val="002E130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2E130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2E130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2E130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2E130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2E130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E13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849</Words>
  <Characters>4963</Characters>
  <Application>Microsoft Office Word</Application>
  <DocSecurity>0</DocSecurity>
  <Lines>87</Lines>
  <Paragraphs>17</Paragraphs>
  <ScaleCrop>false</ScaleCrop>
  <Company/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Yang</dc:creator>
  <cp:keywords/>
  <dc:description/>
  <cp:lastModifiedBy>Yue</cp:lastModifiedBy>
  <cp:revision>20</cp:revision>
  <dcterms:created xsi:type="dcterms:W3CDTF">2016-08-05T01:28:00Z</dcterms:created>
  <dcterms:modified xsi:type="dcterms:W3CDTF">2016-08-10T01:31:00Z</dcterms:modified>
</cp:coreProperties>
</file>